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A0" w:rsidRPr="00C83177" w:rsidRDefault="001E4AA0">
      <w:pPr>
        <w:rPr>
          <w:rFonts w:ascii="Calibri" w:hAnsi="Calibri"/>
          <w:shd w:val="clear" w:color="auto" w:fill="FFFFFF"/>
          <w:rPrChange w:id="0" w:author="KING A.J." w:date="2018-03-07T07:45:00Z">
            <w:rPr>
              <w:rFonts w:ascii="Calibri" w:hAnsi="Calibri"/>
              <w:color w:val="000000"/>
              <w:shd w:val="clear" w:color="auto" w:fill="FFFFFF"/>
            </w:rPr>
          </w:rPrChange>
        </w:rPr>
      </w:pPr>
      <w:r w:rsidRPr="00C83177">
        <w:rPr>
          <w:rFonts w:ascii="Calibri" w:hAnsi="Calibri"/>
          <w:rPrChange w:id="1" w:author="KING A.J." w:date="2018-03-07T07:45:00Z">
            <w:rPr>
              <w:rFonts w:ascii="Calibri" w:hAnsi="Calibri"/>
              <w:color w:val="000000"/>
            </w:rPr>
          </w:rPrChange>
        </w:rPr>
        <w:br/>
      </w:r>
      <w:r w:rsidRPr="00C83177">
        <w:rPr>
          <w:rFonts w:ascii="Calibri" w:hAnsi="Calibri"/>
          <w:b/>
          <w:shd w:val="clear" w:color="auto" w:fill="FFFFFF"/>
          <w:rPrChange w:id="2" w:author="KING A.J." w:date="2018-03-07T07:45:00Z">
            <w:rPr>
              <w:rFonts w:ascii="Calibri" w:hAnsi="Calibri"/>
              <w:b/>
              <w:color w:val="000000"/>
              <w:shd w:val="clear" w:color="auto" w:fill="FFFFFF"/>
            </w:rPr>
          </w:rPrChange>
        </w:rPr>
        <w:t>Reviewer(s)' Comments to Author</w:t>
      </w:r>
      <w:proofErr w:type="gramStart"/>
      <w:r w:rsidRPr="00C83177">
        <w:rPr>
          <w:rFonts w:ascii="Calibri" w:hAnsi="Calibri"/>
          <w:b/>
          <w:shd w:val="clear" w:color="auto" w:fill="FFFFFF"/>
          <w:rPrChange w:id="3" w:author="KING A.J." w:date="2018-03-07T07:45:00Z">
            <w:rPr>
              <w:rFonts w:ascii="Calibri" w:hAnsi="Calibri"/>
              <w:b/>
              <w:color w:val="000000"/>
              <w:shd w:val="clear" w:color="auto" w:fill="FFFFFF"/>
            </w:rPr>
          </w:rPrChange>
        </w:rPr>
        <w:t>:</w:t>
      </w:r>
      <w:proofErr w:type="gramEnd"/>
      <w:r w:rsidRPr="00C83177">
        <w:rPr>
          <w:rFonts w:ascii="Calibri" w:hAnsi="Calibri"/>
          <w:rPrChange w:id="4" w:author="KING A.J." w:date="2018-03-07T07:45:00Z">
            <w:rPr>
              <w:rFonts w:ascii="Calibri" w:hAnsi="Calibri"/>
              <w:color w:val="000000"/>
            </w:rPr>
          </w:rPrChange>
        </w:rPr>
        <w:br/>
      </w:r>
      <w:r w:rsidRPr="00C83177">
        <w:rPr>
          <w:rFonts w:ascii="Calibri" w:hAnsi="Calibri"/>
          <w:rPrChange w:id="5" w:author="KING A.J." w:date="2018-03-07T07:45:00Z">
            <w:rPr>
              <w:rFonts w:ascii="Calibri" w:hAnsi="Calibri"/>
              <w:color w:val="000000"/>
            </w:rPr>
          </w:rPrChange>
        </w:rPr>
        <w:br/>
      </w:r>
      <w:r w:rsidRPr="00C83177">
        <w:rPr>
          <w:rFonts w:ascii="Calibri" w:hAnsi="Calibri"/>
          <w:i/>
          <w:shd w:val="clear" w:color="auto" w:fill="FFFFFF"/>
          <w:rPrChange w:id="6" w:author="KING A.J." w:date="2018-03-07T07:45:00Z">
            <w:rPr>
              <w:rFonts w:ascii="Calibri" w:hAnsi="Calibri"/>
              <w:i/>
              <w:color w:val="000000"/>
              <w:shd w:val="clear" w:color="auto" w:fill="FFFFFF"/>
            </w:rPr>
          </w:rPrChange>
        </w:rPr>
        <w:t>Referee: 1</w:t>
      </w:r>
      <w:r w:rsidRPr="00C83177">
        <w:rPr>
          <w:rFonts w:ascii="Calibri" w:hAnsi="Calibri"/>
          <w:rPrChange w:id="7" w:author="KING A.J." w:date="2018-03-07T07:45:00Z">
            <w:rPr>
              <w:rFonts w:ascii="Calibri" w:hAnsi="Calibri"/>
              <w:color w:val="000000"/>
            </w:rPr>
          </w:rPrChange>
        </w:rPr>
        <w:br/>
      </w:r>
      <w:r w:rsidRPr="00C83177">
        <w:rPr>
          <w:rFonts w:ascii="Calibri" w:hAnsi="Calibri"/>
          <w:rPrChange w:id="8" w:author="KING A.J." w:date="2018-03-07T07:45:00Z">
            <w:rPr>
              <w:rFonts w:ascii="Calibri" w:hAnsi="Calibri"/>
              <w:color w:val="000000"/>
            </w:rPr>
          </w:rPrChange>
        </w:rPr>
        <w:br/>
      </w:r>
      <w:r w:rsidRPr="00C83177">
        <w:rPr>
          <w:rFonts w:ascii="Calibri" w:hAnsi="Calibri"/>
          <w:shd w:val="clear" w:color="auto" w:fill="FFFFFF"/>
          <w:rPrChange w:id="9" w:author="KING A.J." w:date="2018-03-07T07:45:00Z">
            <w:rPr>
              <w:rFonts w:ascii="Calibri" w:hAnsi="Calibri"/>
              <w:color w:val="000000"/>
              <w:shd w:val="clear" w:color="auto" w:fill="FFFFFF"/>
            </w:rPr>
          </w:rPrChange>
        </w:rPr>
        <w:t>Comments to the Author(s)</w:t>
      </w:r>
    </w:p>
    <w:p w:rsidR="00FE7859" w:rsidRPr="00C83177" w:rsidRDefault="001E4AA0">
      <w:pPr>
        <w:rPr>
          <w:rFonts w:ascii="Calibri" w:hAnsi="Calibri"/>
          <w:i/>
          <w:shd w:val="clear" w:color="auto" w:fill="FFFFFF"/>
          <w:rPrChange w:id="10" w:author="KING A.J." w:date="2018-03-07T07:45:00Z">
            <w:rPr>
              <w:rFonts w:ascii="Calibri" w:hAnsi="Calibri"/>
              <w:i/>
              <w:color w:val="FF0000"/>
              <w:shd w:val="clear" w:color="auto" w:fill="FFFFFF"/>
            </w:rPr>
          </w:rPrChange>
        </w:rPr>
      </w:pPr>
      <w:r w:rsidRPr="00C83177">
        <w:rPr>
          <w:rFonts w:ascii="Calibri" w:hAnsi="Calibri"/>
          <w:rPrChange w:id="11" w:author="KING A.J." w:date="2018-03-07T07:45:00Z">
            <w:rPr>
              <w:rFonts w:ascii="Calibri" w:hAnsi="Calibri"/>
              <w:color w:val="000000"/>
            </w:rPr>
          </w:rPrChange>
        </w:rPr>
        <w:br/>
      </w:r>
      <w:r w:rsidR="00127C08" w:rsidRPr="00C83177">
        <w:rPr>
          <w:rFonts w:ascii="Calibri" w:hAnsi="Calibri"/>
          <w:i/>
          <w:shd w:val="clear" w:color="auto" w:fill="FFFFFF"/>
          <w:rPrChange w:id="12" w:author="KING A.J." w:date="2018-03-07T07:45:00Z">
            <w:rPr>
              <w:rFonts w:ascii="Calibri" w:hAnsi="Calibri"/>
              <w:i/>
              <w:color w:val="FF0000"/>
              <w:shd w:val="clear" w:color="auto" w:fill="FFFFFF"/>
            </w:rPr>
          </w:rPrChange>
        </w:rPr>
        <w:t xml:space="preserve">Paragraph 1) </w:t>
      </w:r>
      <w:proofErr w:type="gramStart"/>
      <w:r w:rsidRPr="00C83177">
        <w:rPr>
          <w:rFonts w:ascii="Calibri" w:hAnsi="Calibri"/>
          <w:i/>
          <w:shd w:val="clear" w:color="auto" w:fill="FFFFFF"/>
          <w:rPrChange w:id="13" w:author="KING A.J." w:date="2018-03-07T07:45:00Z">
            <w:rPr>
              <w:rFonts w:ascii="Calibri" w:hAnsi="Calibri"/>
              <w:i/>
              <w:color w:val="FF0000"/>
              <w:shd w:val="clear" w:color="auto" w:fill="FFFFFF"/>
            </w:rPr>
          </w:rPrChange>
        </w:rPr>
        <w:t>This</w:t>
      </w:r>
      <w:proofErr w:type="gramEnd"/>
      <w:r w:rsidRPr="00C83177">
        <w:rPr>
          <w:rFonts w:ascii="Calibri" w:hAnsi="Calibri"/>
          <w:i/>
          <w:shd w:val="clear" w:color="auto" w:fill="FFFFFF"/>
          <w:rPrChange w:id="14" w:author="KING A.J." w:date="2018-03-07T07:45:00Z">
            <w:rPr>
              <w:rFonts w:ascii="Calibri" w:hAnsi="Calibri"/>
              <w:i/>
              <w:color w:val="FF0000"/>
              <w:shd w:val="clear" w:color="auto" w:fill="FFFFFF"/>
            </w:rPr>
          </w:rPrChange>
        </w:rPr>
        <w:t xml:space="preserve"> study contributes to the literature on how decisions are made in groups and whether there are leader-follower dynamics. In its current form the analysis needs to be developed much further to be convincing and rigorous, and the sample needs to be expanded to other groups of goats. It also does not seem of sufficient novelty or general interest to be published in Royal Society Proceedings B.</w:t>
      </w:r>
    </w:p>
    <w:p w:rsidR="00FE7859" w:rsidRPr="00C83177" w:rsidRDefault="00FE7859">
      <w:pPr>
        <w:rPr>
          <w:rFonts w:ascii="Calibri" w:hAnsi="Calibri"/>
          <w:i/>
          <w:shd w:val="clear" w:color="auto" w:fill="FFFFFF"/>
          <w:rPrChange w:id="15" w:author="KING A.J." w:date="2018-03-07T07:45:00Z">
            <w:rPr>
              <w:rFonts w:ascii="Calibri" w:hAnsi="Calibri"/>
              <w:i/>
              <w:color w:val="FF0000"/>
              <w:shd w:val="clear" w:color="auto" w:fill="FFFFFF"/>
            </w:rPr>
          </w:rPrChange>
        </w:rPr>
      </w:pPr>
    </w:p>
    <w:p w:rsidR="00C83177" w:rsidRDefault="00127C08">
      <w:pPr>
        <w:rPr>
          <w:ins w:id="16" w:author="KING A.J." w:date="2018-03-07T07:46:00Z"/>
          <w:rFonts w:ascii="Calibri" w:hAnsi="Calibri"/>
          <w:i/>
          <w:shd w:val="clear" w:color="auto" w:fill="FFFFFF"/>
        </w:rPr>
      </w:pPr>
      <w:r w:rsidRPr="00C83177">
        <w:rPr>
          <w:rFonts w:ascii="Calibri" w:hAnsi="Calibri"/>
          <w:i/>
          <w:shd w:val="clear" w:color="auto" w:fill="FFFFFF"/>
          <w:rPrChange w:id="17" w:author="KING A.J." w:date="2018-03-07T07:45:00Z">
            <w:rPr>
              <w:rFonts w:ascii="Calibri" w:hAnsi="Calibri"/>
              <w:i/>
              <w:color w:val="FF0000"/>
              <w:shd w:val="clear" w:color="auto" w:fill="FFFFFF"/>
            </w:rPr>
          </w:rPrChange>
        </w:rPr>
        <w:t xml:space="preserve">Paragraph 2) </w:t>
      </w:r>
      <w:r w:rsidR="001E4AA0" w:rsidRPr="00C83177">
        <w:rPr>
          <w:rFonts w:ascii="Calibri" w:hAnsi="Calibri"/>
          <w:i/>
          <w:shd w:val="clear" w:color="auto" w:fill="FFFFFF"/>
          <w:rPrChange w:id="18" w:author="KING A.J." w:date="2018-03-07T07:45:00Z">
            <w:rPr>
              <w:rFonts w:ascii="Calibri" w:hAnsi="Calibri"/>
              <w:i/>
              <w:color w:val="FF0000"/>
              <w:shd w:val="clear" w:color="auto" w:fill="FFFFFF"/>
            </w:rPr>
          </w:rPrChange>
        </w:rPr>
        <w:t xml:space="preserve">A major concern is the small sample size, all data and hence conclusions come from only “a group of adult female goats (n=16)”, meaning that essentially the sample size when drawing conclusions on group behaviour is 1; there is no replication. All the conclusions are also based on only “n=21 decisions”, which are those that meet the authors’ criteria for inclusion (thresholds are often used to categorise behaviour from continuous data such as speeds, but there is no sensitivity analysis to demonstrate that the results are insensitive to these chosen thresholds). </w:t>
      </w:r>
    </w:p>
    <w:p w:rsidR="00C83177" w:rsidRDefault="00C83177">
      <w:pPr>
        <w:rPr>
          <w:ins w:id="19" w:author="KING A.J." w:date="2018-03-07T07:46:00Z"/>
          <w:rFonts w:ascii="Calibri" w:hAnsi="Calibri"/>
          <w:i/>
          <w:shd w:val="clear" w:color="auto" w:fill="FFFFFF"/>
        </w:rPr>
      </w:pPr>
      <w:commentRangeStart w:id="20"/>
      <w:ins w:id="21" w:author="KING A.J." w:date="2018-03-07T07:46:00Z">
        <w:r w:rsidRPr="0005138E">
          <w:rPr>
            <w:rFonts w:ascii="Calibri" w:hAnsi="Calibri"/>
            <w:shd w:val="clear" w:color="auto" w:fill="FFFFFF"/>
          </w:rPr>
          <w:t xml:space="preserve">Given that our conclusions are drawn </w:t>
        </w:r>
        <w:r w:rsidRPr="0005138E">
          <w:rPr>
            <w:rFonts w:ascii="Calibri" w:hAnsi="Calibri"/>
            <w:shd w:val="clear" w:color="auto" w:fill="FFFFFF"/>
          </w:rPr>
          <w:t>from data</w:t>
        </w:r>
        <w:r w:rsidRPr="0005138E">
          <w:rPr>
            <w:rFonts w:ascii="Calibri" w:hAnsi="Calibri"/>
            <w:shd w:val="clear" w:color="auto" w:fill="FFFFFF"/>
          </w:rPr>
          <w:t xml:space="preserve"> with one herd of goats, we have now couched our results as a case </w:t>
        </w:r>
        <w:proofErr w:type="gramStart"/>
        <w:r w:rsidRPr="0005138E">
          <w:rPr>
            <w:rFonts w:ascii="Calibri" w:hAnsi="Calibri"/>
            <w:shd w:val="clear" w:color="auto" w:fill="FFFFFF"/>
          </w:rPr>
          <w:t>study,</w:t>
        </w:r>
        <w:proofErr w:type="gramEnd"/>
        <w:r w:rsidRPr="0005138E">
          <w:rPr>
            <w:rFonts w:ascii="Calibri" w:hAnsi="Calibri"/>
            <w:shd w:val="clear" w:color="auto" w:fill="FFFFFF"/>
          </w:rPr>
          <w:t xml:space="preserve"> testing the novel framework/dataset we present</w:t>
        </w:r>
      </w:ins>
      <w:ins w:id="22" w:author="KING A.J." w:date="2018-03-07T07:49:00Z">
        <w:r>
          <w:rPr>
            <w:rFonts w:ascii="Calibri" w:hAnsi="Calibri"/>
            <w:shd w:val="clear" w:color="auto" w:fill="FFFFFF"/>
          </w:rPr>
          <w:t xml:space="preserve"> </w:t>
        </w:r>
        <w:r>
          <w:rPr>
            <w:rFonts w:ascii="Calibri" w:hAnsi="Calibri"/>
            <w:shd w:val="clear" w:color="auto" w:fill="FFFFFF"/>
          </w:rPr>
          <w:t>(Lines xxx-xxx)</w:t>
        </w:r>
      </w:ins>
      <w:ins w:id="23" w:author="KING A.J." w:date="2018-03-07T07:46:00Z">
        <w:r w:rsidRPr="0005138E">
          <w:rPr>
            <w:rFonts w:ascii="Calibri" w:hAnsi="Calibri"/>
            <w:shd w:val="clear" w:color="auto" w:fill="FFFFFF"/>
          </w:rPr>
          <w:t xml:space="preserve">. </w:t>
        </w:r>
        <w:commentRangeEnd w:id="20"/>
        <w:r>
          <w:rPr>
            <w:rStyle w:val="CommentReference"/>
          </w:rPr>
          <w:commentReference w:id="20"/>
        </w:r>
      </w:ins>
    </w:p>
    <w:p w:rsidR="00C83177" w:rsidRPr="00C83177" w:rsidRDefault="00C83177">
      <w:pPr>
        <w:rPr>
          <w:ins w:id="24" w:author="KING A.J." w:date="2018-03-07T07:46:00Z"/>
          <w:rFonts w:ascii="Calibri" w:hAnsi="Calibri"/>
          <w:shd w:val="clear" w:color="auto" w:fill="FFFFFF"/>
          <w:rPrChange w:id="25" w:author="KING A.J." w:date="2018-03-07T07:46:00Z">
            <w:rPr>
              <w:ins w:id="26" w:author="KING A.J." w:date="2018-03-07T07:46:00Z"/>
              <w:rFonts w:ascii="Calibri" w:hAnsi="Calibri"/>
              <w:i/>
              <w:shd w:val="clear" w:color="auto" w:fill="FFFFFF"/>
            </w:rPr>
          </w:rPrChange>
        </w:rPr>
      </w:pPr>
      <w:commentRangeStart w:id="27"/>
      <w:ins w:id="28" w:author="KING A.J." w:date="2018-03-07T07:46:00Z">
        <w:r>
          <w:rPr>
            <w:rFonts w:ascii="Calibri" w:hAnsi="Calibri"/>
            <w:shd w:val="clear" w:color="auto" w:fill="FFFFFF"/>
          </w:rPr>
          <w:t xml:space="preserve">We have undertaken </w:t>
        </w:r>
      </w:ins>
      <w:proofErr w:type="spellStart"/>
      <w:ins w:id="29" w:author="KING A.J." w:date="2018-03-07T07:47:00Z">
        <w:r>
          <w:rPr>
            <w:rFonts w:ascii="Calibri" w:hAnsi="Calibri"/>
            <w:shd w:val="clear" w:color="auto" w:fill="FFFFFF"/>
          </w:rPr>
          <w:t>undertaken</w:t>
        </w:r>
      </w:ins>
      <w:proofErr w:type="spellEnd"/>
      <w:ins w:id="30" w:author="KING A.J." w:date="2018-03-07T07:46:00Z">
        <w:r>
          <w:rPr>
            <w:rFonts w:ascii="Calibri" w:hAnsi="Calibri"/>
            <w:shd w:val="clear" w:color="auto" w:fill="FFFFFF"/>
          </w:rPr>
          <w:t xml:space="preserve"> a sensitivity analyses </w:t>
        </w:r>
        <w:r w:rsidRPr="00C83177">
          <w:rPr>
            <w:rFonts w:ascii="Calibri" w:hAnsi="Calibri"/>
            <w:shd w:val="clear" w:color="auto" w:fill="FFFFFF"/>
          </w:rPr>
          <w:t>to de</w:t>
        </w:r>
        <w:r>
          <w:rPr>
            <w:rFonts w:ascii="Calibri" w:hAnsi="Calibri"/>
            <w:shd w:val="clear" w:color="auto" w:fill="FFFFFF"/>
          </w:rPr>
          <w:t xml:space="preserve">termine how different </w:t>
        </w:r>
      </w:ins>
      <w:ins w:id="31" w:author="KING A.J." w:date="2018-03-07T07:47:00Z">
        <w:r>
          <w:rPr>
            <w:rFonts w:ascii="Calibri" w:hAnsi="Calibri"/>
            <w:shd w:val="clear" w:color="auto" w:fill="FFFFFF"/>
          </w:rPr>
          <w:t xml:space="preserve">time windows impact the main </w:t>
        </w:r>
      </w:ins>
      <w:ins w:id="32" w:author="KING A.J." w:date="2018-03-07T07:46:00Z">
        <w:r w:rsidRPr="00C83177">
          <w:rPr>
            <w:rFonts w:ascii="Calibri" w:hAnsi="Calibri"/>
            <w:shd w:val="clear" w:color="auto" w:fill="FFFFFF"/>
          </w:rPr>
          <w:t>dependent variable</w:t>
        </w:r>
      </w:ins>
      <w:ins w:id="33" w:author="KING A.J." w:date="2018-03-07T07:47:00Z">
        <w:r>
          <w:rPr>
            <w:rFonts w:ascii="Calibri" w:hAnsi="Calibri"/>
            <w:shd w:val="clear" w:color="auto" w:fill="FFFFFF"/>
          </w:rPr>
          <w:t>s</w:t>
        </w:r>
      </w:ins>
      <w:ins w:id="34" w:author="KING A.J." w:date="2018-03-07T07:49:00Z">
        <w:r>
          <w:rPr>
            <w:rFonts w:ascii="Calibri" w:hAnsi="Calibri"/>
            <w:shd w:val="clear" w:color="auto" w:fill="FFFFFF"/>
          </w:rPr>
          <w:t xml:space="preserve"> (supplementary material)</w:t>
        </w:r>
      </w:ins>
      <w:ins w:id="35" w:author="KING A.J." w:date="2018-03-07T07:47:00Z">
        <w:r>
          <w:rPr>
            <w:rFonts w:ascii="Calibri" w:hAnsi="Calibri"/>
            <w:shd w:val="clear" w:color="auto" w:fill="FFFFFF"/>
          </w:rPr>
          <w:t>. We find…</w:t>
        </w:r>
        <w:commentRangeEnd w:id="27"/>
        <w:r>
          <w:rPr>
            <w:rStyle w:val="CommentReference"/>
          </w:rPr>
          <w:commentReference w:id="27"/>
        </w:r>
      </w:ins>
    </w:p>
    <w:p w:rsidR="001E4AA0" w:rsidRPr="00C83177" w:rsidDel="00C83177" w:rsidRDefault="001E4AA0">
      <w:pPr>
        <w:rPr>
          <w:del w:id="36" w:author="KING A.J." w:date="2018-03-07T07:48:00Z"/>
          <w:rFonts w:ascii="Calibri" w:hAnsi="Calibri"/>
          <w:i/>
          <w:shd w:val="clear" w:color="auto" w:fill="FFFFFF"/>
          <w:rPrChange w:id="37" w:author="KING A.J." w:date="2018-03-07T07:45:00Z">
            <w:rPr>
              <w:del w:id="38" w:author="KING A.J." w:date="2018-03-07T07:48:00Z"/>
              <w:rFonts w:ascii="Calibri" w:hAnsi="Calibri"/>
              <w:i/>
              <w:color w:val="FF0000"/>
              <w:shd w:val="clear" w:color="auto" w:fill="FFFFFF"/>
            </w:rPr>
          </w:rPrChange>
        </w:rPr>
      </w:pPr>
      <w:r w:rsidRPr="00C83177">
        <w:rPr>
          <w:rFonts w:ascii="Calibri" w:hAnsi="Calibri"/>
          <w:i/>
          <w:shd w:val="clear" w:color="auto" w:fill="FFFFFF"/>
          <w:rPrChange w:id="39" w:author="KING A.J." w:date="2018-03-07T07:45:00Z">
            <w:rPr>
              <w:rFonts w:ascii="Calibri" w:hAnsi="Calibri"/>
              <w:i/>
              <w:color w:val="FF0000"/>
              <w:shd w:val="clear" w:color="auto" w:fill="FFFFFF"/>
            </w:rPr>
          </w:rPrChange>
        </w:rPr>
        <w:t xml:space="preserve">This makes the study a pilot which needs replicating in different herds, rather than something that can be published as it is. One solution without further data collection would to do some serious modelling (more detail below) and make the model the main part of the paper, with this initial data from a single goat herd as a test for the </w:t>
      </w:r>
      <w:proofErr w:type="spellStart"/>
      <w:r w:rsidRPr="00C83177">
        <w:rPr>
          <w:rFonts w:ascii="Calibri" w:hAnsi="Calibri"/>
          <w:i/>
          <w:shd w:val="clear" w:color="auto" w:fill="FFFFFF"/>
          <w:rPrChange w:id="40" w:author="KING A.J." w:date="2018-03-07T07:45:00Z">
            <w:rPr>
              <w:rFonts w:ascii="Calibri" w:hAnsi="Calibri"/>
              <w:i/>
              <w:color w:val="FF0000"/>
              <w:shd w:val="clear" w:color="auto" w:fill="FFFFFF"/>
            </w:rPr>
          </w:rPrChange>
        </w:rPr>
        <w:t>model.</w:t>
      </w:r>
    </w:p>
    <w:p w:rsidR="001E4AA0" w:rsidRPr="00C83177" w:rsidDel="00C83177" w:rsidRDefault="00C83177">
      <w:pPr>
        <w:rPr>
          <w:del w:id="41" w:author="KING A.J." w:date="2018-03-07T07:45:00Z"/>
          <w:rFonts w:ascii="Calibri" w:hAnsi="Calibri"/>
          <w:shd w:val="clear" w:color="auto" w:fill="FFFFFF"/>
          <w:rPrChange w:id="42" w:author="KING A.J." w:date="2018-03-07T07:45:00Z">
            <w:rPr>
              <w:del w:id="43" w:author="KING A.J." w:date="2018-03-07T07:45:00Z"/>
              <w:rFonts w:ascii="Calibri" w:hAnsi="Calibri"/>
              <w:color w:val="000000"/>
              <w:shd w:val="clear" w:color="auto" w:fill="FFFFFF"/>
            </w:rPr>
          </w:rPrChange>
        </w:rPr>
      </w:pPr>
      <w:ins w:id="44" w:author="KING A.J." w:date="2018-03-07T07:48:00Z">
        <w:r>
          <w:rPr>
            <w:rFonts w:ascii="Calibri" w:hAnsi="Calibri"/>
            <w:shd w:val="clear" w:color="auto" w:fill="FFFFFF"/>
          </w:rPr>
          <w:t>We</w:t>
        </w:r>
        <w:proofErr w:type="spellEnd"/>
        <w:r>
          <w:rPr>
            <w:rFonts w:ascii="Calibri" w:hAnsi="Calibri"/>
            <w:shd w:val="clear" w:color="auto" w:fill="FFFFFF"/>
          </w:rPr>
          <w:t xml:space="preserve"> now present the goat data as a first test of the conceptual model we present</w:t>
        </w:r>
      </w:ins>
      <w:ins w:id="45" w:author="KING A.J." w:date="2018-03-07T07:49:00Z">
        <w:r>
          <w:rPr>
            <w:rFonts w:ascii="Calibri" w:hAnsi="Calibri"/>
            <w:shd w:val="clear" w:color="auto" w:fill="FFFFFF"/>
          </w:rPr>
          <w:t xml:space="preserve"> (Lines xxx-xxx)</w:t>
        </w:r>
      </w:ins>
      <w:ins w:id="46" w:author="KING A.J." w:date="2018-03-07T07:48:00Z">
        <w:r>
          <w:rPr>
            <w:rFonts w:ascii="Calibri" w:hAnsi="Calibri"/>
            <w:shd w:val="clear" w:color="auto" w:fill="FFFFFF"/>
          </w:rPr>
          <w:t xml:space="preserve">, and </w:t>
        </w:r>
      </w:ins>
      <w:ins w:id="47" w:author="KING A.J." w:date="2018-03-07T07:49:00Z">
        <w:r>
          <w:rPr>
            <w:rFonts w:ascii="Calibri" w:hAnsi="Calibri"/>
            <w:shd w:val="clear" w:color="auto" w:fill="FFFFFF"/>
          </w:rPr>
          <w:t>acknowledge</w:t>
        </w:r>
      </w:ins>
      <w:ins w:id="48" w:author="KING A.J." w:date="2018-03-07T07:48:00Z">
        <w:r>
          <w:rPr>
            <w:rFonts w:ascii="Calibri" w:hAnsi="Calibri"/>
            <w:shd w:val="clear" w:color="auto" w:fill="FFFFFF"/>
          </w:rPr>
          <w:t xml:space="preserve"> that this work needs to be replicated in more herds/species/</w:t>
        </w:r>
      </w:ins>
      <w:ins w:id="49" w:author="KING A.J." w:date="2018-03-07T07:49:00Z">
        <w:r>
          <w:rPr>
            <w:rFonts w:ascii="Calibri" w:hAnsi="Calibri"/>
            <w:shd w:val="clear" w:color="auto" w:fill="FFFFFF"/>
          </w:rPr>
          <w:t>context</w:t>
        </w:r>
      </w:ins>
      <w:ins w:id="50" w:author="KING A.J." w:date="2018-03-07T07:48:00Z">
        <w:r>
          <w:rPr>
            <w:rFonts w:ascii="Calibri" w:hAnsi="Calibri"/>
            <w:shd w:val="clear" w:color="auto" w:fill="FFFFFF"/>
          </w:rPr>
          <w:t>s (Lines xxx-xxx).</w:t>
        </w:r>
      </w:ins>
    </w:p>
    <w:p w:rsidR="00490F9B" w:rsidRPr="00C83177" w:rsidRDefault="001E4AA0">
      <w:pPr>
        <w:rPr>
          <w:rFonts w:ascii="Calibri" w:hAnsi="Calibri"/>
          <w:shd w:val="clear" w:color="auto" w:fill="FFFFFF"/>
          <w:rPrChange w:id="51" w:author="KING A.J." w:date="2018-03-07T07:45:00Z">
            <w:rPr>
              <w:rFonts w:ascii="Calibri" w:hAnsi="Calibri"/>
              <w:color w:val="000000"/>
              <w:shd w:val="clear" w:color="auto" w:fill="FFFFFF"/>
            </w:rPr>
          </w:rPrChange>
        </w:rPr>
      </w:pPr>
      <w:del w:id="52" w:author="KING A.J." w:date="2018-03-07T07:45:00Z">
        <w:r w:rsidRPr="00C83177" w:rsidDel="00C83177">
          <w:rPr>
            <w:rFonts w:ascii="Calibri" w:hAnsi="Calibri"/>
            <w:shd w:val="clear" w:color="auto" w:fill="FFFFFF"/>
            <w:rPrChange w:id="53" w:author="KING A.J." w:date="2018-03-07T07:45:00Z">
              <w:rPr>
                <w:rFonts w:ascii="Calibri" w:hAnsi="Calibri"/>
                <w:color w:val="000000"/>
                <w:shd w:val="clear" w:color="auto" w:fill="FFFFFF"/>
              </w:rPr>
            </w:rPrChange>
          </w:rPr>
          <w:tab/>
        </w:r>
      </w:del>
      <w:del w:id="54" w:author="KING A.J." w:date="2018-03-07T07:43:00Z">
        <w:r w:rsidRPr="00C83177" w:rsidDel="00C83177">
          <w:rPr>
            <w:rFonts w:ascii="Calibri" w:hAnsi="Calibri"/>
            <w:shd w:val="clear" w:color="auto" w:fill="FFFFFF"/>
            <w:rPrChange w:id="55" w:author="KING A.J." w:date="2018-03-07T07:45:00Z">
              <w:rPr>
                <w:rFonts w:ascii="Calibri" w:hAnsi="Calibri"/>
                <w:color w:val="000000"/>
                <w:shd w:val="clear" w:color="auto" w:fill="FFFFFF"/>
              </w:rPr>
            </w:rPrChange>
          </w:rPr>
          <w:delText xml:space="preserve">We </w:delText>
        </w:r>
      </w:del>
      <w:del w:id="56" w:author="KING A.J." w:date="2018-03-07T07:45:00Z">
        <w:r w:rsidRPr="00C83177" w:rsidDel="00C83177">
          <w:rPr>
            <w:rFonts w:ascii="Calibri" w:hAnsi="Calibri"/>
            <w:shd w:val="clear" w:color="auto" w:fill="FFFFFF"/>
            <w:rPrChange w:id="57" w:author="KING A.J." w:date="2018-03-07T07:45:00Z">
              <w:rPr>
                <w:rFonts w:ascii="Calibri" w:hAnsi="Calibri"/>
                <w:color w:val="000000"/>
                <w:shd w:val="clear" w:color="auto" w:fill="FFFFFF"/>
              </w:rPr>
            </w:rPrChange>
          </w:rPr>
          <w:delText>appreciate the reviewer</w:delText>
        </w:r>
        <w:r w:rsidR="00490F9B" w:rsidRPr="00C83177" w:rsidDel="00C83177">
          <w:rPr>
            <w:rFonts w:ascii="Calibri" w:hAnsi="Calibri"/>
            <w:shd w:val="clear" w:color="auto" w:fill="FFFFFF"/>
            <w:rPrChange w:id="58" w:author="KING A.J." w:date="2018-03-07T07:45:00Z">
              <w:rPr>
                <w:rFonts w:ascii="Calibri" w:hAnsi="Calibri"/>
                <w:color w:val="000000"/>
                <w:shd w:val="clear" w:color="auto" w:fill="FFFFFF"/>
              </w:rPr>
            </w:rPrChange>
          </w:rPr>
          <w:delText>’</w:delText>
        </w:r>
        <w:r w:rsidRPr="00C83177" w:rsidDel="00C83177">
          <w:rPr>
            <w:rFonts w:ascii="Calibri" w:hAnsi="Calibri"/>
            <w:shd w:val="clear" w:color="auto" w:fill="FFFFFF"/>
            <w:rPrChange w:id="59" w:author="KING A.J." w:date="2018-03-07T07:45:00Z">
              <w:rPr>
                <w:rFonts w:ascii="Calibri" w:hAnsi="Calibri"/>
                <w:color w:val="000000"/>
                <w:shd w:val="clear" w:color="auto" w:fill="FFFFFF"/>
              </w:rPr>
            </w:rPrChange>
          </w:rPr>
          <w:delText>s concerns about the validity of the goat data, and we agree that our conclusions based on such a small sample size are premature. We have therefore restructured the</w:delText>
        </w:r>
        <w:r w:rsidR="00DB6447" w:rsidRPr="00C83177" w:rsidDel="00C83177">
          <w:rPr>
            <w:rFonts w:ascii="Calibri" w:hAnsi="Calibri"/>
            <w:shd w:val="clear" w:color="auto" w:fill="FFFFFF"/>
            <w:rPrChange w:id="60" w:author="KING A.J." w:date="2018-03-07T07:45:00Z">
              <w:rPr>
                <w:rFonts w:ascii="Calibri" w:hAnsi="Calibri"/>
                <w:color w:val="000000"/>
                <w:shd w:val="clear" w:color="auto" w:fill="FFFFFF"/>
              </w:rPr>
            </w:rPrChange>
          </w:rPr>
          <w:delText xml:space="preserve"> paper to place emph</w:delText>
        </w:r>
        <w:r w:rsidR="00561ACA" w:rsidRPr="00C83177" w:rsidDel="00C83177">
          <w:rPr>
            <w:rFonts w:ascii="Calibri" w:hAnsi="Calibri"/>
            <w:shd w:val="clear" w:color="auto" w:fill="FFFFFF"/>
            <w:rPrChange w:id="61" w:author="KING A.J." w:date="2018-03-07T07:45:00Z">
              <w:rPr>
                <w:rFonts w:ascii="Calibri" w:hAnsi="Calibri"/>
                <w:color w:val="000000"/>
                <w:shd w:val="clear" w:color="auto" w:fill="FFFFFF"/>
              </w:rPr>
            </w:rPrChange>
          </w:rPr>
          <w:delText>asis on the novel</w:delText>
        </w:r>
        <w:r w:rsidR="00DB6447" w:rsidRPr="00C83177" w:rsidDel="00C83177">
          <w:rPr>
            <w:rFonts w:ascii="Calibri" w:hAnsi="Calibri"/>
            <w:shd w:val="clear" w:color="auto" w:fill="FFFFFF"/>
            <w:rPrChange w:id="62" w:author="KING A.J." w:date="2018-03-07T07:45:00Z">
              <w:rPr>
                <w:rFonts w:ascii="Calibri" w:hAnsi="Calibri"/>
                <w:color w:val="000000"/>
                <w:shd w:val="clear" w:color="auto" w:fill="FFFFFF"/>
              </w:rPr>
            </w:rPrChange>
          </w:rPr>
          <w:delText xml:space="preserve"> test</w:delText>
        </w:r>
        <w:r w:rsidR="00561ACA" w:rsidRPr="00C83177" w:rsidDel="00C83177">
          <w:rPr>
            <w:rFonts w:ascii="Calibri" w:hAnsi="Calibri"/>
            <w:shd w:val="clear" w:color="auto" w:fill="FFFFFF"/>
            <w:rPrChange w:id="63" w:author="KING A.J." w:date="2018-03-07T07:45:00Z">
              <w:rPr>
                <w:rFonts w:ascii="Calibri" w:hAnsi="Calibri"/>
                <w:color w:val="000000"/>
                <w:shd w:val="clear" w:color="auto" w:fill="FFFFFF"/>
              </w:rPr>
            </w:rPrChange>
          </w:rPr>
          <w:delText xml:space="preserve"> employed</w:delText>
        </w:r>
        <w:r w:rsidR="00DB6447" w:rsidRPr="00C83177" w:rsidDel="00C83177">
          <w:rPr>
            <w:rFonts w:ascii="Calibri" w:hAnsi="Calibri"/>
            <w:shd w:val="clear" w:color="auto" w:fill="FFFFFF"/>
            <w:rPrChange w:id="64" w:author="KING A.J." w:date="2018-03-07T07:45:00Z">
              <w:rPr>
                <w:rFonts w:ascii="Calibri" w:hAnsi="Calibri"/>
                <w:color w:val="000000"/>
                <w:shd w:val="clear" w:color="auto" w:fill="FFFFFF"/>
              </w:rPr>
            </w:rPrChange>
          </w:rPr>
          <w:delText xml:space="preserve">, with the goat data, instead, as a useful worked example. </w:delText>
        </w:r>
      </w:del>
    </w:p>
    <w:p w:rsidR="001E4AA0" w:rsidRPr="00C83177" w:rsidRDefault="007E17B1" w:rsidP="00ED23FC">
      <w:pPr>
        <w:ind w:firstLine="720"/>
        <w:rPr>
          <w:rFonts w:ascii="Calibri" w:hAnsi="Calibri"/>
          <w:shd w:val="clear" w:color="auto" w:fill="FFFFFF"/>
          <w:rPrChange w:id="65" w:author="KING A.J." w:date="2018-03-07T07:45:00Z">
            <w:rPr>
              <w:rFonts w:ascii="Calibri" w:hAnsi="Calibri"/>
              <w:color w:val="000000"/>
              <w:shd w:val="clear" w:color="auto" w:fill="FFFFFF"/>
            </w:rPr>
          </w:rPrChange>
        </w:rPr>
      </w:pPr>
      <w:commentRangeStart w:id="66"/>
      <w:r w:rsidRPr="00C83177">
        <w:rPr>
          <w:rFonts w:ascii="Calibri" w:hAnsi="Calibri"/>
          <w:shd w:val="clear" w:color="auto" w:fill="FFFFFF"/>
          <w:rPrChange w:id="67" w:author="KING A.J." w:date="2018-03-07T07:45:00Z">
            <w:rPr>
              <w:rFonts w:ascii="Calibri" w:hAnsi="Calibri"/>
              <w:color w:val="000000"/>
              <w:shd w:val="clear" w:color="auto" w:fill="FFFFFF"/>
            </w:rPr>
          </w:rPrChange>
        </w:rPr>
        <w:t>Modelling our goat’s social interactions would be subject to the same scrutiny</w:t>
      </w:r>
      <w:r w:rsidR="00283132" w:rsidRPr="00C83177">
        <w:rPr>
          <w:rFonts w:ascii="Calibri" w:hAnsi="Calibri"/>
          <w:shd w:val="clear" w:color="auto" w:fill="FFFFFF"/>
          <w:rPrChange w:id="68" w:author="KING A.J." w:date="2018-03-07T07:45:00Z">
            <w:rPr>
              <w:rFonts w:ascii="Calibri" w:hAnsi="Calibri"/>
              <w:color w:val="000000"/>
              <w:shd w:val="clear" w:color="auto" w:fill="FFFFFF"/>
            </w:rPr>
          </w:rPrChange>
        </w:rPr>
        <w:t xml:space="preserve"> with regards to our sample size. </w:t>
      </w:r>
      <w:commentRangeEnd w:id="66"/>
      <w:r w:rsidR="00C83177">
        <w:rPr>
          <w:rStyle w:val="CommentReference"/>
        </w:rPr>
        <w:commentReference w:id="66"/>
      </w:r>
      <w:commentRangeStart w:id="69"/>
      <w:r w:rsidR="00283132" w:rsidRPr="00C83177">
        <w:rPr>
          <w:rFonts w:ascii="Calibri" w:hAnsi="Calibri"/>
          <w:shd w:val="clear" w:color="auto" w:fill="FFFFFF"/>
          <w:rPrChange w:id="70" w:author="KING A.J." w:date="2018-03-07T07:45:00Z">
            <w:rPr>
              <w:rFonts w:ascii="Calibri" w:hAnsi="Calibri"/>
              <w:color w:val="000000"/>
              <w:shd w:val="clear" w:color="auto" w:fill="FFFFFF"/>
            </w:rPr>
          </w:rPrChange>
        </w:rPr>
        <w:t>I</w:t>
      </w:r>
      <w:r w:rsidRPr="00C83177">
        <w:rPr>
          <w:rFonts w:ascii="Calibri" w:hAnsi="Calibri"/>
          <w:shd w:val="clear" w:color="auto" w:fill="FFFFFF"/>
          <w:rPrChange w:id="71" w:author="KING A.J." w:date="2018-03-07T07:45:00Z">
            <w:rPr>
              <w:rFonts w:ascii="Calibri" w:hAnsi="Calibri"/>
              <w:color w:val="000000"/>
              <w:shd w:val="clear" w:color="auto" w:fill="FFFFFF"/>
            </w:rPr>
          </w:rPrChange>
        </w:rPr>
        <w:t>nteraction “rules” pulled from our small dataset may not be representative</w:t>
      </w:r>
      <w:r w:rsidR="00DB6447" w:rsidRPr="00C83177">
        <w:rPr>
          <w:rFonts w:ascii="Calibri" w:hAnsi="Calibri"/>
          <w:shd w:val="clear" w:color="auto" w:fill="FFFFFF"/>
          <w:rPrChange w:id="72" w:author="KING A.J." w:date="2018-03-07T07:45:00Z">
            <w:rPr>
              <w:rFonts w:ascii="Calibri" w:hAnsi="Calibri"/>
              <w:color w:val="000000"/>
              <w:shd w:val="clear" w:color="auto" w:fill="FFFFFF"/>
            </w:rPr>
          </w:rPrChange>
        </w:rPr>
        <w:t>.</w:t>
      </w:r>
      <w:r w:rsidR="00283132" w:rsidRPr="00C83177">
        <w:rPr>
          <w:rFonts w:ascii="Calibri" w:hAnsi="Calibri"/>
          <w:shd w:val="clear" w:color="auto" w:fill="FFFFFF"/>
          <w:rPrChange w:id="73" w:author="KING A.J." w:date="2018-03-07T07:45:00Z">
            <w:rPr>
              <w:rFonts w:ascii="Calibri" w:hAnsi="Calibri"/>
              <w:color w:val="000000"/>
              <w:shd w:val="clear" w:color="auto" w:fill="FFFFFF"/>
            </w:rPr>
          </w:rPrChange>
        </w:rPr>
        <w:t xml:space="preserve"> M</w:t>
      </w:r>
      <w:r w:rsidRPr="00C83177">
        <w:rPr>
          <w:rFonts w:ascii="Calibri" w:hAnsi="Calibri"/>
          <w:shd w:val="clear" w:color="auto" w:fill="FFFFFF"/>
          <w:rPrChange w:id="74" w:author="KING A.J." w:date="2018-03-07T07:45:00Z">
            <w:rPr>
              <w:rFonts w:ascii="Calibri" w:hAnsi="Calibri"/>
              <w:color w:val="000000"/>
              <w:shd w:val="clear" w:color="auto" w:fill="FFFFFF"/>
            </w:rPr>
          </w:rPrChange>
        </w:rPr>
        <w:t xml:space="preserve">ore work on this potentially biased </w:t>
      </w:r>
      <w:r w:rsidR="00283132" w:rsidRPr="00C83177">
        <w:rPr>
          <w:rFonts w:ascii="Calibri" w:hAnsi="Calibri"/>
          <w:shd w:val="clear" w:color="auto" w:fill="FFFFFF"/>
          <w:rPrChange w:id="75" w:author="KING A.J." w:date="2018-03-07T07:45:00Z">
            <w:rPr>
              <w:rFonts w:ascii="Calibri" w:hAnsi="Calibri"/>
              <w:color w:val="000000"/>
              <w:shd w:val="clear" w:color="auto" w:fill="FFFFFF"/>
            </w:rPr>
          </w:rPrChange>
        </w:rPr>
        <w:t xml:space="preserve">“pilot” </w:t>
      </w:r>
      <w:r w:rsidRPr="00C83177">
        <w:rPr>
          <w:rFonts w:ascii="Calibri" w:hAnsi="Calibri"/>
          <w:shd w:val="clear" w:color="auto" w:fill="FFFFFF"/>
          <w:rPrChange w:id="76" w:author="KING A.J." w:date="2018-03-07T07:45:00Z">
            <w:rPr>
              <w:rFonts w:ascii="Calibri" w:hAnsi="Calibri"/>
              <w:color w:val="000000"/>
              <w:shd w:val="clear" w:color="auto" w:fill="FFFFFF"/>
            </w:rPr>
          </w:rPrChange>
        </w:rPr>
        <w:t>may not be advantageous</w:t>
      </w:r>
      <w:commentRangeEnd w:id="69"/>
      <w:r w:rsidR="00C83177">
        <w:rPr>
          <w:rStyle w:val="CommentReference"/>
        </w:rPr>
        <w:commentReference w:id="69"/>
      </w:r>
      <w:r w:rsidRPr="00C83177">
        <w:rPr>
          <w:rFonts w:ascii="Calibri" w:hAnsi="Calibri"/>
          <w:shd w:val="clear" w:color="auto" w:fill="FFFFFF"/>
          <w:rPrChange w:id="77" w:author="KING A.J." w:date="2018-03-07T07:45:00Z">
            <w:rPr>
              <w:rFonts w:ascii="Calibri" w:hAnsi="Calibri"/>
              <w:color w:val="000000"/>
              <w:shd w:val="clear" w:color="auto" w:fill="FFFFFF"/>
            </w:rPr>
          </w:rPrChange>
        </w:rPr>
        <w:t>. Instead, we have s</w:t>
      </w:r>
      <w:r w:rsidR="00E81CE5" w:rsidRPr="00C83177">
        <w:rPr>
          <w:rFonts w:ascii="Calibri" w:hAnsi="Calibri"/>
          <w:shd w:val="clear" w:color="auto" w:fill="FFFFFF"/>
          <w:rPrChange w:id="78" w:author="KING A.J." w:date="2018-03-07T07:45:00Z">
            <w:rPr>
              <w:rFonts w:ascii="Calibri" w:hAnsi="Calibri"/>
              <w:color w:val="000000"/>
              <w:shd w:val="clear" w:color="auto" w:fill="FFFFFF"/>
            </w:rPr>
          </w:rPrChange>
        </w:rPr>
        <w:t>uggested lab systems</w:t>
      </w:r>
      <w:r w:rsidRPr="00C83177">
        <w:rPr>
          <w:rFonts w:ascii="Calibri" w:hAnsi="Calibri"/>
          <w:shd w:val="clear" w:color="auto" w:fill="FFFFFF"/>
          <w:rPrChange w:id="79" w:author="KING A.J." w:date="2018-03-07T07:45:00Z">
            <w:rPr>
              <w:rFonts w:ascii="Calibri" w:hAnsi="Calibri"/>
              <w:color w:val="000000"/>
              <w:shd w:val="clear" w:color="auto" w:fill="FFFFFF"/>
            </w:rPr>
          </w:rPrChange>
        </w:rPr>
        <w:t xml:space="preserve"> to be a better starting point for our test. </w:t>
      </w:r>
      <w:commentRangeStart w:id="80"/>
      <w:r w:rsidR="00DB6447" w:rsidRPr="00C83177">
        <w:rPr>
          <w:rFonts w:ascii="Calibri" w:hAnsi="Calibri"/>
          <w:shd w:val="clear" w:color="auto" w:fill="FFFFFF"/>
          <w:rPrChange w:id="81" w:author="KING A.J." w:date="2018-03-07T07:45:00Z">
            <w:rPr>
              <w:rFonts w:ascii="Calibri" w:hAnsi="Calibri"/>
              <w:color w:val="000000"/>
              <w:shd w:val="clear" w:color="auto" w:fill="FFFFFF"/>
            </w:rPr>
          </w:rPrChange>
        </w:rPr>
        <w:t xml:space="preserve">Sensitivity analysis </w:t>
      </w:r>
      <w:r w:rsidR="00127C08" w:rsidRPr="00C83177">
        <w:rPr>
          <w:rFonts w:ascii="Calibri" w:hAnsi="Calibri"/>
          <w:shd w:val="clear" w:color="auto" w:fill="FFFFFF"/>
          <w:rPrChange w:id="82" w:author="KING A.J." w:date="2018-03-07T07:45:00Z">
            <w:rPr>
              <w:rFonts w:ascii="Calibri" w:hAnsi="Calibri"/>
              <w:color w:val="000000"/>
              <w:shd w:val="clear" w:color="auto" w:fill="FFFFFF"/>
            </w:rPr>
          </w:rPrChange>
        </w:rPr>
        <w:t xml:space="preserve">falls under the same bracket, </w:t>
      </w:r>
      <w:r w:rsidRPr="00C83177">
        <w:rPr>
          <w:rFonts w:ascii="Calibri" w:hAnsi="Calibri"/>
          <w:shd w:val="clear" w:color="auto" w:fill="FFFFFF"/>
          <w:rPrChange w:id="83" w:author="KING A.J." w:date="2018-03-07T07:45:00Z">
            <w:rPr>
              <w:rFonts w:ascii="Calibri" w:hAnsi="Calibri"/>
              <w:color w:val="000000"/>
              <w:shd w:val="clear" w:color="auto" w:fill="FFFFFF"/>
            </w:rPr>
          </w:rPrChange>
        </w:rPr>
        <w:t xml:space="preserve">more </w:t>
      </w:r>
      <w:r w:rsidR="00F42968" w:rsidRPr="00C83177">
        <w:rPr>
          <w:rFonts w:ascii="Calibri" w:hAnsi="Calibri"/>
          <w:shd w:val="clear" w:color="auto" w:fill="FFFFFF"/>
          <w:rPrChange w:id="84" w:author="KING A.J." w:date="2018-03-07T07:45:00Z">
            <w:rPr>
              <w:rFonts w:ascii="Calibri" w:hAnsi="Calibri"/>
              <w:color w:val="000000"/>
              <w:shd w:val="clear" w:color="auto" w:fill="FFFFFF"/>
            </w:rPr>
          </w:rPrChange>
        </w:rPr>
        <w:t>rigorous</w:t>
      </w:r>
      <w:r w:rsidRPr="00C83177">
        <w:rPr>
          <w:rFonts w:ascii="Calibri" w:hAnsi="Calibri"/>
          <w:shd w:val="clear" w:color="auto" w:fill="FFFFFF"/>
          <w:rPrChange w:id="85" w:author="KING A.J." w:date="2018-03-07T07:45:00Z">
            <w:rPr>
              <w:rFonts w:ascii="Calibri" w:hAnsi="Calibri"/>
              <w:color w:val="000000"/>
              <w:shd w:val="clear" w:color="auto" w:fill="FFFFFF"/>
            </w:rPr>
          </w:rPrChange>
        </w:rPr>
        <w:t xml:space="preserve"> exploration of a preliminary </w:t>
      </w:r>
      <w:commentRangeEnd w:id="80"/>
      <w:r w:rsidR="00C83177">
        <w:rPr>
          <w:rStyle w:val="CommentReference"/>
        </w:rPr>
        <w:commentReference w:id="80"/>
      </w:r>
      <w:r w:rsidR="00127C08" w:rsidRPr="00C83177">
        <w:rPr>
          <w:rFonts w:ascii="Calibri" w:hAnsi="Calibri"/>
          <w:shd w:val="clear" w:color="auto" w:fill="FFFFFF"/>
          <w:rPrChange w:id="86" w:author="KING A.J." w:date="2018-03-07T07:45:00Z">
            <w:rPr>
              <w:rFonts w:ascii="Calibri" w:hAnsi="Calibri"/>
              <w:color w:val="000000"/>
              <w:shd w:val="clear" w:color="auto" w:fill="FFFFFF"/>
            </w:rPr>
          </w:rPrChange>
        </w:rPr>
        <w:t>(</w:t>
      </w:r>
      <w:commentRangeStart w:id="87"/>
      <w:r w:rsidR="00127C08" w:rsidRPr="00C83177">
        <w:rPr>
          <w:rFonts w:ascii="Calibri" w:hAnsi="Calibri"/>
          <w:shd w:val="clear" w:color="auto" w:fill="FFFFFF"/>
          <w:rPrChange w:id="88" w:author="KING A.J." w:date="2018-03-07T07:45:00Z">
            <w:rPr>
              <w:rFonts w:ascii="Calibri" w:hAnsi="Calibri"/>
              <w:color w:val="000000"/>
              <w:shd w:val="clear" w:color="auto" w:fill="FFFFFF"/>
            </w:rPr>
          </w:rPrChange>
        </w:rPr>
        <w:t xml:space="preserve">and potentially invalid </w:t>
      </w:r>
      <w:commentRangeEnd w:id="87"/>
      <w:r w:rsidR="00C83177">
        <w:rPr>
          <w:rStyle w:val="CommentReference"/>
        </w:rPr>
        <w:commentReference w:id="87"/>
      </w:r>
      <w:r w:rsidR="00127C08" w:rsidRPr="00C83177">
        <w:rPr>
          <w:rFonts w:ascii="Calibri" w:hAnsi="Calibri"/>
          <w:shd w:val="clear" w:color="auto" w:fill="FFFFFF"/>
          <w:rPrChange w:id="89" w:author="KING A.J." w:date="2018-03-07T07:45:00Z">
            <w:rPr>
              <w:rFonts w:ascii="Calibri" w:hAnsi="Calibri"/>
              <w:color w:val="000000"/>
              <w:shd w:val="clear" w:color="auto" w:fill="FFFFFF"/>
            </w:rPr>
          </w:rPrChange>
        </w:rPr>
        <w:t>– see comment below under Paragraph 4)</w:t>
      </w:r>
      <w:commentRangeStart w:id="90"/>
      <w:r w:rsidR="00127C08" w:rsidRPr="00C83177">
        <w:rPr>
          <w:rFonts w:ascii="Calibri" w:hAnsi="Calibri"/>
          <w:shd w:val="clear" w:color="auto" w:fill="FFFFFF"/>
          <w:rPrChange w:id="91" w:author="KING A.J." w:date="2018-03-07T07:45:00Z">
            <w:rPr>
              <w:rFonts w:ascii="Calibri" w:hAnsi="Calibri"/>
              <w:color w:val="000000"/>
              <w:shd w:val="clear" w:color="auto" w:fill="FFFFFF"/>
            </w:rPr>
          </w:rPrChange>
        </w:rPr>
        <w:t xml:space="preserve"> </w:t>
      </w:r>
      <w:r w:rsidRPr="00C83177">
        <w:rPr>
          <w:rFonts w:ascii="Calibri" w:hAnsi="Calibri"/>
          <w:shd w:val="clear" w:color="auto" w:fill="FFFFFF"/>
          <w:rPrChange w:id="92" w:author="KING A.J." w:date="2018-03-07T07:45:00Z">
            <w:rPr>
              <w:rFonts w:ascii="Calibri" w:hAnsi="Calibri"/>
              <w:color w:val="000000"/>
              <w:shd w:val="clear" w:color="auto" w:fill="FFFFFF"/>
            </w:rPr>
          </w:rPrChange>
        </w:rPr>
        <w:t>dataset is</w:t>
      </w:r>
      <w:r w:rsidR="00127C08" w:rsidRPr="00C83177">
        <w:rPr>
          <w:rFonts w:ascii="Calibri" w:hAnsi="Calibri"/>
          <w:shd w:val="clear" w:color="auto" w:fill="FFFFFF"/>
          <w:rPrChange w:id="93" w:author="KING A.J." w:date="2018-03-07T07:45:00Z">
            <w:rPr>
              <w:rFonts w:ascii="Calibri" w:hAnsi="Calibri"/>
              <w:color w:val="000000"/>
              <w:shd w:val="clear" w:color="auto" w:fill="FFFFFF"/>
            </w:rPr>
          </w:rPrChange>
        </w:rPr>
        <w:t xml:space="preserve"> not a good use of </w:t>
      </w:r>
      <w:r w:rsidRPr="00C83177">
        <w:rPr>
          <w:rFonts w:ascii="Calibri" w:hAnsi="Calibri"/>
          <w:shd w:val="clear" w:color="auto" w:fill="FFFFFF"/>
          <w:rPrChange w:id="94" w:author="KING A.J." w:date="2018-03-07T07:45:00Z">
            <w:rPr>
              <w:rFonts w:ascii="Calibri" w:hAnsi="Calibri"/>
              <w:color w:val="000000"/>
              <w:shd w:val="clear" w:color="auto" w:fill="FFFFFF"/>
            </w:rPr>
          </w:rPrChange>
        </w:rPr>
        <w:t>time</w:t>
      </w:r>
      <w:commentRangeEnd w:id="90"/>
      <w:r w:rsidR="00861320">
        <w:rPr>
          <w:rStyle w:val="CommentReference"/>
        </w:rPr>
        <w:commentReference w:id="90"/>
      </w:r>
      <w:r w:rsidRPr="00C83177">
        <w:rPr>
          <w:rFonts w:ascii="Calibri" w:hAnsi="Calibri"/>
          <w:shd w:val="clear" w:color="auto" w:fill="FFFFFF"/>
          <w:rPrChange w:id="95" w:author="KING A.J." w:date="2018-03-07T07:45:00Z">
            <w:rPr>
              <w:rFonts w:ascii="Calibri" w:hAnsi="Calibri"/>
              <w:color w:val="000000"/>
              <w:shd w:val="clear" w:color="auto" w:fill="FFFFFF"/>
            </w:rPr>
          </w:rPrChange>
        </w:rPr>
        <w:t xml:space="preserve">. </w:t>
      </w:r>
      <w:commentRangeStart w:id="96"/>
      <w:r w:rsidRPr="00C83177">
        <w:rPr>
          <w:rFonts w:ascii="Calibri" w:hAnsi="Calibri"/>
          <w:shd w:val="clear" w:color="auto" w:fill="FFFFFF"/>
          <w:rPrChange w:id="97" w:author="KING A.J." w:date="2018-03-07T07:45:00Z">
            <w:rPr>
              <w:rFonts w:ascii="Calibri" w:hAnsi="Calibri"/>
              <w:color w:val="000000"/>
              <w:shd w:val="clear" w:color="auto" w:fill="FFFFFF"/>
            </w:rPr>
          </w:rPrChange>
        </w:rPr>
        <w:t xml:space="preserve">Sensitivity analysis </w:t>
      </w:r>
      <w:r w:rsidR="00DB6447" w:rsidRPr="00C83177">
        <w:rPr>
          <w:rFonts w:ascii="Calibri" w:hAnsi="Calibri"/>
          <w:shd w:val="clear" w:color="auto" w:fill="FFFFFF"/>
          <w:rPrChange w:id="98" w:author="KING A.J." w:date="2018-03-07T07:45:00Z">
            <w:rPr>
              <w:rFonts w:ascii="Calibri" w:hAnsi="Calibri"/>
              <w:color w:val="000000"/>
              <w:shd w:val="clear" w:color="auto" w:fill="FFFFFF"/>
            </w:rPr>
          </w:rPrChange>
        </w:rPr>
        <w:t>has been recommended for future</w:t>
      </w:r>
      <w:r w:rsidR="00F42968" w:rsidRPr="00C83177">
        <w:rPr>
          <w:rFonts w:ascii="Calibri" w:hAnsi="Calibri"/>
          <w:shd w:val="clear" w:color="auto" w:fill="FFFFFF"/>
          <w:rPrChange w:id="99" w:author="KING A.J." w:date="2018-03-07T07:45:00Z">
            <w:rPr>
              <w:rFonts w:ascii="Calibri" w:hAnsi="Calibri"/>
              <w:color w:val="000000"/>
              <w:shd w:val="clear" w:color="auto" w:fill="FFFFFF"/>
            </w:rPr>
          </w:rPrChange>
        </w:rPr>
        <w:t xml:space="preserve"> practitioners who – as was the case in our study - </w:t>
      </w:r>
      <w:r w:rsidRPr="00C83177">
        <w:rPr>
          <w:rFonts w:ascii="Calibri" w:hAnsi="Calibri"/>
          <w:shd w:val="clear" w:color="auto" w:fill="FFFFFF"/>
          <w:rPrChange w:id="100" w:author="KING A.J." w:date="2018-03-07T07:45:00Z">
            <w:rPr>
              <w:rFonts w:ascii="Calibri" w:hAnsi="Calibri"/>
              <w:color w:val="000000"/>
              <w:shd w:val="clear" w:color="auto" w:fill="FFFFFF"/>
            </w:rPr>
          </w:rPrChange>
        </w:rPr>
        <w:t>cann</w:t>
      </w:r>
      <w:r w:rsidR="00F42968" w:rsidRPr="00C83177">
        <w:rPr>
          <w:rFonts w:ascii="Calibri" w:hAnsi="Calibri"/>
          <w:shd w:val="clear" w:color="auto" w:fill="FFFFFF"/>
          <w:rPrChange w:id="101" w:author="KING A.J." w:date="2018-03-07T07:45:00Z">
            <w:rPr>
              <w:rFonts w:ascii="Calibri" w:hAnsi="Calibri"/>
              <w:color w:val="000000"/>
              <w:shd w:val="clear" w:color="auto" w:fill="FFFFFF"/>
            </w:rPr>
          </w:rPrChange>
        </w:rPr>
        <w:t>ot control critical decision points.</w:t>
      </w:r>
      <w:commentRangeEnd w:id="96"/>
      <w:r w:rsidR="00861320">
        <w:rPr>
          <w:rStyle w:val="CommentReference"/>
        </w:rPr>
        <w:commentReference w:id="96"/>
      </w:r>
    </w:p>
    <w:p w:rsidR="007E17B1" w:rsidRPr="00C83177" w:rsidRDefault="001E4AA0">
      <w:pPr>
        <w:rPr>
          <w:rFonts w:ascii="Calibri" w:hAnsi="Calibri"/>
          <w:i/>
          <w:shd w:val="clear" w:color="auto" w:fill="FFFFFF"/>
          <w:rPrChange w:id="102" w:author="KING A.J." w:date="2018-03-07T07:45:00Z">
            <w:rPr>
              <w:rFonts w:ascii="Calibri" w:hAnsi="Calibri"/>
              <w:i/>
              <w:color w:val="FF0000"/>
              <w:shd w:val="clear" w:color="auto" w:fill="FFFFFF"/>
            </w:rPr>
          </w:rPrChange>
        </w:rPr>
      </w:pPr>
      <w:r w:rsidRPr="00C83177">
        <w:rPr>
          <w:rFonts w:ascii="Calibri" w:hAnsi="Calibri"/>
          <w:rPrChange w:id="103" w:author="KING A.J." w:date="2018-03-07T07:45:00Z">
            <w:rPr>
              <w:rFonts w:ascii="Calibri" w:hAnsi="Calibri"/>
              <w:color w:val="000000"/>
            </w:rPr>
          </w:rPrChange>
        </w:rPr>
        <w:br/>
      </w:r>
      <w:r w:rsidRPr="00C83177">
        <w:rPr>
          <w:rFonts w:ascii="Calibri" w:hAnsi="Calibri"/>
          <w:rPrChange w:id="104" w:author="KING A.J." w:date="2018-03-07T07:45:00Z">
            <w:rPr>
              <w:rFonts w:ascii="Calibri" w:hAnsi="Calibri"/>
              <w:color w:val="000000"/>
            </w:rPr>
          </w:rPrChange>
        </w:rPr>
        <w:br/>
      </w:r>
      <w:r w:rsidR="00127C08" w:rsidRPr="00C83177">
        <w:rPr>
          <w:rFonts w:ascii="Calibri" w:hAnsi="Calibri"/>
          <w:i/>
          <w:shd w:val="clear" w:color="auto" w:fill="FFFFFF"/>
          <w:rPrChange w:id="105" w:author="KING A.J." w:date="2018-03-07T07:45:00Z">
            <w:rPr>
              <w:rFonts w:ascii="Calibri" w:hAnsi="Calibri"/>
              <w:i/>
              <w:color w:val="FF0000"/>
              <w:shd w:val="clear" w:color="auto" w:fill="FFFFFF"/>
            </w:rPr>
          </w:rPrChange>
        </w:rPr>
        <w:lastRenderedPageBreak/>
        <w:t xml:space="preserve">Paragraph 3) </w:t>
      </w:r>
      <w:r w:rsidRPr="00C83177">
        <w:rPr>
          <w:rFonts w:ascii="Calibri" w:hAnsi="Calibri"/>
          <w:i/>
          <w:shd w:val="clear" w:color="auto" w:fill="FFFFFF"/>
          <w:rPrChange w:id="106" w:author="KING A.J." w:date="2018-03-07T07:45:00Z">
            <w:rPr>
              <w:rFonts w:ascii="Calibri" w:hAnsi="Calibri"/>
              <w:i/>
              <w:color w:val="FF0000"/>
              <w:shd w:val="clear" w:color="auto" w:fill="FFFFFF"/>
            </w:rPr>
          </w:rPrChange>
        </w:rPr>
        <w:t xml:space="preserve">It is not clear that from the observational data presented that “individuals’ preferred movement direction prior to departure” can be quantified. How do the authors know what the preferred directions are, and when a decision has really been made? The decision can come before any obvious change in behaviour. </w:t>
      </w:r>
    </w:p>
    <w:p w:rsidR="00561ACA" w:rsidRPr="00C83177" w:rsidRDefault="00861320" w:rsidP="00861320">
      <w:pPr>
        <w:rPr>
          <w:rFonts w:ascii="Calibri" w:hAnsi="Calibri"/>
          <w:shd w:val="clear" w:color="auto" w:fill="FFFFFF"/>
        </w:rPr>
        <w:pPrChange w:id="107" w:author="KING A.J." w:date="2018-03-07T07:52:00Z">
          <w:pPr>
            <w:ind w:firstLine="720"/>
          </w:pPr>
        </w:pPrChange>
      </w:pPr>
      <w:ins w:id="108" w:author="KING A.J." w:date="2018-03-07T07:53:00Z">
        <w:r>
          <w:rPr>
            <w:rFonts w:ascii="Calibri" w:hAnsi="Calibri"/>
            <w:shd w:val="clear" w:color="auto" w:fill="FFFFFF"/>
          </w:rPr>
          <w:t xml:space="preserve">We don’t know what preferred directions are, only the true directions in which goats point. </w:t>
        </w:r>
      </w:ins>
      <w:ins w:id="109" w:author="KING A.J." w:date="2018-03-07T07:52:00Z">
        <w:r>
          <w:rPr>
            <w:rFonts w:ascii="Calibri" w:hAnsi="Calibri"/>
            <w:shd w:val="clear" w:color="auto" w:fill="FFFFFF"/>
          </w:rPr>
          <w:t xml:space="preserve">Decisions can indeed come any time in the process. This is what we test, align then move, or align during movement (the former </w:t>
        </w:r>
      </w:ins>
      <w:ins w:id="110" w:author="KING A.J." w:date="2018-03-07T07:53:00Z">
        <w:r>
          <w:rPr>
            <w:rFonts w:ascii="Calibri" w:hAnsi="Calibri"/>
            <w:shd w:val="clear" w:color="auto" w:fill="FFFFFF"/>
          </w:rPr>
          <w:t>would</w:t>
        </w:r>
      </w:ins>
      <w:ins w:id="111" w:author="KING A.J." w:date="2018-03-07T07:52:00Z">
        <w:r>
          <w:rPr>
            <w:rFonts w:ascii="Calibri" w:hAnsi="Calibri"/>
            <w:shd w:val="clear" w:color="auto" w:fill="FFFFFF"/>
          </w:rPr>
          <w:t xml:space="preserve"> </w:t>
        </w:r>
      </w:ins>
      <w:ins w:id="112" w:author="KING A.J." w:date="2018-03-07T07:53:00Z">
        <w:r>
          <w:rPr>
            <w:rFonts w:ascii="Calibri" w:hAnsi="Calibri"/>
            <w:shd w:val="clear" w:color="auto" w:fill="FFFFFF"/>
          </w:rPr>
          <w:t xml:space="preserve">suggest decision before moving). </w:t>
        </w:r>
      </w:ins>
      <w:commentRangeStart w:id="113"/>
      <w:del w:id="114" w:author="KING A.J." w:date="2018-03-07T07:53:00Z">
        <w:r w:rsidR="00F42968" w:rsidRPr="00C83177" w:rsidDel="00861320">
          <w:rPr>
            <w:rFonts w:ascii="Calibri" w:hAnsi="Calibri"/>
            <w:shd w:val="clear" w:color="auto" w:fill="FFFFFF"/>
          </w:rPr>
          <w:delText xml:space="preserve">I </w:delText>
        </w:r>
      </w:del>
      <w:commentRangeEnd w:id="113"/>
      <w:r>
        <w:rPr>
          <w:rStyle w:val="CommentReference"/>
        </w:rPr>
        <w:commentReference w:id="113"/>
      </w:r>
      <w:del w:id="115" w:author="KING A.J." w:date="2018-03-07T07:53:00Z">
        <w:r w:rsidR="00F42968" w:rsidRPr="00C83177" w:rsidDel="00861320">
          <w:rPr>
            <w:rFonts w:ascii="Calibri" w:hAnsi="Calibri"/>
            <w:shd w:val="clear" w:color="auto" w:fill="FFFFFF"/>
          </w:rPr>
          <w:delText>would like to thank the reviewer for expanding my view on this aspect of our work</w:delText>
        </w:r>
        <w:r w:rsidR="00561ACA" w:rsidRPr="00C83177" w:rsidDel="00861320">
          <w:rPr>
            <w:rFonts w:ascii="Calibri" w:hAnsi="Calibri"/>
            <w:shd w:val="clear" w:color="auto" w:fill="FFFFFF"/>
          </w:rPr>
          <w:delText xml:space="preserve">. Our assertion that body orientation is predictive of preferred direction of travel is, in fact an assumption for our predictions (albeit based on empirical evidence). It is now explicitly stated as such in the text. </w:delText>
        </w:r>
      </w:del>
    </w:p>
    <w:p w:rsidR="007E17B1" w:rsidRPr="00C83177" w:rsidRDefault="00127C08" w:rsidP="00490F9B">
      <w:pPr>
        <w:ind w:firstLine="720"/>
        <w:rPr>
          <w:rFonts w:ascii="Calibri" w:hAnsi="Calibri"/>
          <w:shd w:val="clear" w:color="auto" w:fill="FFFFFF"/>
        </w:rPr>
      </w:pPr>
      <w:r w:rsidRPr="00C83177">
        <w:rPr>
          <w:rFonts w:ascii="Calibri" w:hAnsi="Calibri"/>
          <w:shd w:val="clear" w:color="auto" w:fill="FFFFFF"/>
        </w:rPr>
        <w:t xml:space="preserve"> </w:t>
      </w:r>
    </w:p>
    <w:p w:rsidR="00127C08" w:rsidRPr="00C83177" w:rsidRDefault="00127C08">
      <w:pPr>
        <w:rPr>
          <w:rFonts w:ascii="Calibri" w:hAnsi="Calibri"/>
          <w:i/>
          <w:rPrChange w:id="116" w:author="KING A.J." w:date="2018-03-07T07:45:00Z">
            <w:rPr>
              <w:rFonts w:ascii="Calibri" w:hAnsi="Calibri"/>
              <w:i/>
              <w:color w:val="FF0000"/>
            </w:rPr>
          </w:rPrChange>
        </w:rPr>
      </w:pPr>
      <w:r w:rsidRPr="00C83177">
        <w:rPr>
          <w:rFonts w:ascii="Calibri" w:hAnsi="Calibri"/>
          <w:i/>
          <w:shd w:val="clear" w:color="auto" w:fill="FFFFFF"/>
          <w:rPrChange w:id="117" w:author="KING A.J." w:date="2018-03-07T07:45:00Z">
            <w:rPr>
              <w:rFonts w:ascii="Calibri" w:hAnsi="Calibri"/>
              <w:i/>
              <w:color w:val="FF0000"/>
              <w:shd w:val="clear" w:color="auto" w:fill="FFFFFF"/>
            </w:rPr>
          </w:rPrChange>
        </w:rPr>
        <w:t xml:space="preserve">Paragraph 4) </w:t>
      </w:r>
      <w:proofErr w:type="gramStart"/>
      <w:r w:rsidR="001E4AA0" w:rsidRPr="00C83177">
        <w:rPr>
          <w:rFonts w:ascii="Calibri" w:hAnsi="Calibri"/>
          <w:i/>
          <w:shd w:val="clear" w:color="auto" w:fill="FFFFFF"/>
          <w:rPrChange w:id="118" w:author="KING A.J." w:date="2018-03-07T07:45:00Z">
            <w:rPr>
              <w:rFonts w:ascii="Calibri" w:hAnsi="Calibri"/>
              <w:i/>
              <w:color w:val="FF0000"/>
              <w:shd w:val="clear" w:color="auto" w:fill="FFFFFF"/>
            </w:rPr>
          </w:rPrChange>
        </w:rPr>
        <w:t>Also</w:t>
      </w:r>
      <w:proofErr w:type="gramEnd"/>
      <w:r w:rsidR="001E4AA0" w:rsidRPr="00C83177">
        <w:rPr>
          <w:rFonts w:ascii="Calibri" w:hAnsi="Calibri"/>
          <w:i/>
          <w:shd w:val="clear" w:color="auto" w:fill="FFFFFF"/>
          <w:rPrChange w:id="119" w:author="KING A.J." w:date="2018-03-07T07:45:00Z">
            <w:rPr>
              <w:rFonts w:ascii="Calibri" w:hAnsi="Calibri"/>
              <w:i/>
              <w:color w:val="FF0000"/>
              <w:shd w:val="clear" w:color="auto" w:fill="FFFFFF"/>
            </w:rPr>
          </w:rPrChange>
        </w:rPr>
        <w:t>, how does the method that the authors present distinguish social decisions (copying or voting) from all the goats in the group responding independently to an external factor? So a non-social decision to move. The only comparison considered is copying versus voting, but it is feasible that all individuals can respond to the same external factor in a seemingly synchronous manner without there really being any social influence. This needs to be considered and ruled out, especially in a field study which the authors argue is a strength of the study.</w:t>
      </w:r>
      <w:r w:rsidR="001E4AA0" w:rsidRPr="00C83177">
        <w:rPr>
          <w:rFonts w:ascii="Calibri" w:hAnsi="Calibri"/>
          <w:i/>
          <w:rPrChange w:id="120" w:author="KING A.J." w:date="2018-03-07T07:45:00Z">
            <w:rPr>
              <w:rFonts w:ascii="Calibri" w:hAnsi="Calibri"/>
              <w:i/>
              <w:color w:val="FF0000"/>
            </w:rPr>
          </w:rPrChange>
        </w:rPr>
        <w:br/>
      </w:r>
    </w:p>
    <w:p w:rsidR="009248CF" w:rsidRPr="00C83177" w:rsidRDefault="00127C08" w:rsidP="00127C08">
      <w:pPr>
        <w:ind w:firstLine="720"/>
        <w:rPr>
          <w:rFonts w:ascii="Calibri" w:hAnsi="Calibri"/>
        </w:rPr>
      </w:pPr>
      <w:commentRangeStart w:id="121"/>
      <w:r w:rsidRPr="00C83177">
        <w:rPr>
          <w:rFonts w:ascii="Calibri" w:hAnsi="Calibri"/>
        </w:rPr>
        <w:t xml:space="preserve">This is another valid point. Perhaps the goats were all responding to something other than social interactions (and this is not quantified). </w:t>
      </w:r>
      <w:r w:rsidR="009248CF" w:rsidRPr="00C83177">
        <w:rPr>
          <w:rFonts w:ascii="Calibri" w:hAnsi="Calibri"/>
        </w:rPr>
        <w:t>This is an important discussion point</w:t>
      </w:r>
      <w:r w:rsidR="00283132" w:rsidRPr="00C83177">
        <w:rPr>
          <w:rFonts w:ascii="Calibri" w:hAnsi="Calibri"/>
        </w:rPr>
        <w:t>, and as such is now included in the text</w:t>
      </w:r>
      <w:r w:rsidR="009248CF" w:rsidRPr="00C83177">
        <w:rPr>
          <w:rFonts w:ascii="Calibri" w:hAnsi="Calibri"/>
        </w:rPr>
        <w:t xml:space="preserve">. I hope our article will open discussion between field practitioners about how to more holistically quantify environmental </w:t>
      </w:r>
      <w:r w:rsidR="00967619" w:rsidRPr="00C83177">
        <w:rPr>
          <w:rFonts w:ascii="Calibri" w:hAnsi="Calibri"/>
        </w:rPr>
        <w:t>variables</w:t>
      </w:r>
      <w:r w:rsidR="009248CF" w:rsidRPr="00C83177">
        <w:rPr>
          <w:rFonts w:ascii="Calibri" w:hAnsi="Calibri"/>
        </w:rPr>
        <w:t xml:space="preserve">. </w:t>
      </w:r>
      <w:commentRangeEnd w:id="121"/>
      <w:r w:rsidR="00861320">
        <w:rPr>
          <w:rStyle w:val="CommentReference"/>
        </w:rPr>
        <w:commentReference w:id="121"/>
      </w:r>
    </w:p>
    <w:p w:rsidR="007C2F2B" w:rsidRPr="00C83177" w:rsidRDefault="001E4AA0" w:rsidP="009248CF">
      <w:pPr>
        <w:rPr>
          <w:rFonts w:ascii="Calibri" w:hAnsi="Calibri"/>
          <w:i/>
          <w:shd w:val="clear" w:color="auto" w:fill="FFFFFF"/>
          <w:rPrChange w:id="122" w:author="KING A.J." w:date="2018-03-07T07:45:00Z">
            <w:rPr>
              <w:rFonts w:ascii="Calibri" w:hAnsi="Calibri"/>
              <w:i/>
              <w:color w:val="FF0000"/>
              <w:shd w:val="clear" w:color="auto" w:fill="FFFFFF"/>
            </w:rPr>
          </w:rPrChange>
        </w:rPr>
      </w:pPr>
      <w:r w:rsidRPr="00C83177">
        <w:rPr>
          <w:rFonts w:ascii="Calibri" w:hAnsi="Calibri"/>
          <w:i/>
          <w:rPrChange w:id="123" w:author="KING A.J." w:date="2018-03-07T07:45:00Z">
            <w:rPr>
              <w:rFonts w:ascii="Calibri" w:hAnsi="Calibri"/>
              <w:i/>
              <w:color w:val="FF0000"/>
            </w:rPr>
          </w:rPrChange>
        </w:rPr>
        <w:br/>
      </w:r>
      <w:r w:rsidR="007C2F2B" w:rsidRPr="00C83177">
        <w:rPr>
          <w:rFonts w:ascii="Calibri" w:hAnsi="Calibri"/>
          <w:i/>
          <w:shd w:val="clear" w:color="auto" w:fill="FFFFFF"/>
          <w:rPrChange w:id="124" w:author="KING A.J." w:date="2018-03-07T07:45:00Z">
            <w:rPr>
              <w:rFonts w:ascii="Calibri" w:hAnsi="Calibri"/>
              <w:i/>
              <w:color w:val="FF0000"/>
              <w:shd w:val="clear" w:color="auto" w:fill="FFFFFF"/>
            </w:rPr>
          </w:rPrChange>
        </w:rPr>
        <w:t xml:space="preserve">Paragraph 5) </w:t>
      </w:r>
      <w:r w:rsidRPr="00C83177">
        <w:rPr>
          <w:rFonts w:ascii="Calibri" w:hAnsi="Calibri"/>
          <w:i/>
          <w:shd w:val="clear" w:color="auto" w:fill="FFFFFF"/>
          <w:rPrChange w:id="125" w:author="KING A.J." w:date="2018-03-07T07:45:00Z">
            <w:rPr>
              <w:rFonts w:ascii="Calibri" w:hAnsi="Calibri"/>
              <w:i/>
              <w:color w:val="FF0000"/>
              <w:shd w:val="clear" w:color="auto" w:fill="FFFFFF"/>
            </w:rPr>
          </w:rPrChange>
        </w:rPr>
        <w:t>Is it not possible that the collective decision is made before the movement actually starts, after all they all need to point in the same direction early on to move without the group splitting up. One way this could happen is if the goats are using a voting mechanism that the authors are not measuring. For example, the decision could be made by calling, as the authors describe for other species in the Introduction, but calls were not recorded and analysed here. The rationale underpinning the study is that body orientation can potentially allow the goats to ‘vote’ (line 74 onwards) and this is the only cue/signal they can use. This is too simplistic and unrefined, relying on too many assumptions that are not justified with evidence, and there is no systematic ruling out of other potential mechanisms. Without this, the interpretation of the data and conclusions are not convincingly robust.</w:t>
      </w:r>
    </w:p>
    <w:p w:rsidR="007C2F2B" w:rsidRPr="00C83177" w:rsidRDefault="007C2F2B" w:rsidP="009248CF">
      <w:pPr>
        <w:rPr>
          <w:rFonts w:ascii="Calibri" w:hAnsi="Calibri"/>
          <w:i/>
          <w:shd w:val="clear" w:color="auto" w:fill="FFFFFF"/>
          <w:rPrChange w:id="126" w:author="KING A.J." w:date="2018-03-07T07:45:00Z">
            <w:rPr>
              <w:rFonts w:ascii="Calibri" w:hAnsi="Calibri"/>
              <w:i/>
              <w:color w:val="FF0000"/>
              <w:shd w:val="clear" w:color="auto" w:fill="FFFFFF"/>
            </w:rPr>
          </w:rPrChange>
        </w:rPr>
      </w:pPr>
    </w:p>
    <w:p w:rsidR="008277DD" w:rsidRPr="00C83177" w:rsidRDefault="00967619" w:rsidP="00584F25">
      <w:pPr>
        <w:ind w:firstLine="720"/>
        <w:rPr>
          <w:rFonts w:ascii="Calibri" w:hAnsi="Calibri"/>
          <w:shd w:val="clear" w:color="auto" w:fill="FFFFFF"/>
        </w:rPr>
      </w:pPr>
      <w:commentRangeStart w:id="127"/>
      <w:r w:rsidRPr="00C83177">
        <w:rPr>
          <w:rFonts w:ascii="Calibri" w:hAnsi="Calibri"/>
          <w:shd w:val="clear" w:color="auto" w:fill="FFFFFF"/>
        </w:rPr>
        <w:t xml:space="preserve">Before recent work whereby </w:t>
      </w:r>
      <w:proofErr w:type="spellStart"/>
      <w:r w:rsidRPr="00C83177">
        <w:rPr>
          <w:rFonts w:ascii="Calibri" w:hAnsi="Calibri"/>
          <w:shd w:val="clear" w:color="auto" w:fill="FFFFFF"/>
        </w:rPr>
        <w:t>meerkats</w:t>
      </w:r>
      <w:proofErr w:type="spellEnd"/>
      <w:r w:rsidRPr="00C83177">
        <w:rPr>
          <w:rFonts w:ascii="Calibri" w:hAnsi="Calibri"/>
          <w:shd w:val="clear" w:color="auto" w:fill="FFFFFF"/>
        </w:rPr>
        <w:t xml:space="preserve"> were shown to follow a “vocal hotspot”, it seemed that</w:t>
      </w:r>
      <w:r w:rsidR="008277DD" w:rsidRPr="00C83177">
        <w:rPr>
          <w:rFonts w:ascii="Calibri" w:hAnsi="Calibri"/>
          <w:shd w:val="clear" w:color="auto" w:fill="FFFFFF"/>
        </w:rPr>
        <w:t xml:space="preserve"> body orientation </w:t>
      </w:r>
      <w:r w:rsidRPr="00C83177">
        <w:rPr>
          <w:rFonts w:ascii="Calibri" w:hAnsi="Calibri"/>
          <w:shd w:val="clear" w:color="auto" w:fill="FFFFFF"/>
        </w:rPr>
        <w:t>was</w:t>
      </w:r>
      <w:r w:rsidR="008277DD" w:rsidRPr="00C83177">
        <w:rPr>
          <w:rFonts w:ascii="Calibri" w:hAnsi="Calibri"/>
          <w:shd w:val="clear" w:color="auto" w:fill="FFFFFF"/>
        </w:rPr>
        <w:t xml:space="preserve"> the only known mechanism non-human animals can use to comm</w:t>
      </w:r>
      <w:r w:rsidRPr="00C83177">
        <w:rPr>
          <w:rFonts w:ascii="Calibri" w:hAnsi="Calibri"/>
          <w:shd w:val="clear" w:color="auto" w:fill="FFFFFF"/>
        </w:rPr>
        <w:t>unicate directional</w:t>
      </w:r>
      <w:r w:rsidR="003C18F5" w:rsidRPr="00C83177">
        <w:rPr>
          <w:rFonts w:ascii="Calibri" w:hAnsi="Calibri"/>
          <w:shd w:val="clear" w:color="auto" w:fill="FFFFFF"/>
        </w:rPr>
        <w:t xml:space="preserve"> (rather than timing)</w:t>
      </w:r>
      <w:r w:rsidRPr="00C83177">
        <w:rPr>
          <w:rFonts w:ascii="Calibri" w:hAnsi="Calibri"/>
          <w:shd w:val="clear" w:color="auto" w:fill="FFFFFF"/>
        </w:rPr>
        <w:t xml:space="preserve"> preferences. This is no longer the case, though in future work, if vocal signals can be excluded,</w:t>
      </w:r>
      <w:r w:rsidR="008277DD" w:rsidRPr="00C83177">
        <w:rPr>
          <w:rFonts w:ascii="Calibri" w:hAnsi="Calibri"/>
          <w:shd w:val="clear" w:color="auto" w:fill="FFFFFF"/>
        </w:rPr>
        <w:t xml:space="preserve"> I believe our approach is valid.</w:t>
      </w:r>
      <w:r w:rsidR="003C18F5" w:rsidRPr="00C83177">
        <w:rPr>
          <w:rFonts w:ascii="Calibri" w:hAnsi="Calibri"/>
          <w:shd w:val="clear" w:color="auto" w:fill="FFFFFF"/>
        </w:rPr>
        <w:t xml:space="preserve"> This is now very clear in the abstract and the main text of the paper.</w:t>
      </w:r>
      <w:r w:rsidRPr="00C83177">
        <w:rPr>
          <w:rFonts w:ascii="Calibri" w:hAnsi="Calibri"/>
          <w:shd w:val="clear" w:color="auto" w:fill="FFFFFF"/>
        </w:rPr>
        <w:t xml:space="preserve"> </w:t>
      </w:r>
      <w:commentRangeEnd w:id="127"/>
      <w:r w:rsidR="00861320">
        <w:rPr>
          <w:rStyle w:val="CommentReference"/>
        </w:rPr>
        <w:commentReference w:id="127"/>
      </w:r>
    </w:p>
    <w:p w:rsidR="00DB6447" w:rsidRPr="00C83177" w:rsidRDefault="001E4AA0" w:rsidP="00584F25">
      <w:pPr>
        <w:ind w:firstLine="720"/>
        <w:rPr>
          <w:rFonts w:ascii="Calibri" w:hAnsi="Calibri"/>
          <w:i/>
          <w:shd w:val="clear" w:color="auto" w:fill="FFFFFF"/>
          <w:rPrChange w:id="128" w:author="KING A.J." w:date="2018-03-07T07:45:00Z">
            <w:rPr>
              <w:rFonts w:ascii="Calibri" w:hAnsi="Calibri"/>
              <w:i/>
              <w:color w:val="FF0000"/>
              <w:shd w:val="clear" w:color="auto" w:fill="FFFFFF"/>
            </w:rPr>
          </w:rPrChange>
        </w:rPr>
      </w:pPr>
      <w:r w:rsidRPr="00C83177">
        <w:rPr>
          <w:rFonts w:ascii="Calibri" w:hAnsi="Calibri"/>
          <w:i/>
          <w:rPrChange w:id="129" w:author="KING A.J." w:date="2018-03-07T07:45:00Z">
            <w:rPr>
              <w:rFonts w:ascii="Calibri" w:hAnsi="Calibri"/>
              <w:i/>
              <w:color w:val="FF0000"/>
            </w:rPr>
          </w:rPrChange>
        </w:rPr>
        <w:br/>
      </w:r>
      <w:r w:rsidR="00ED23FC" w:rsidRPr="00C83177">
        <w:rPr>
          <w:rFonts w:ascii="Calibri" w:hAnsi="Calibri"/>
          <w:i/>
          <w:shd w:val="clear" w:color="auto" w:fill="FFFFFF"/>
          <w:rPrChange w:id="130" w:author="KING A.J." w:date="2018-03-07T07:45:00Z">
            <w:rPr>
              <w:rFonts w:ascii="Calibri" w:hAnsi="Calibri"/>
              <w:i/>
              <w:color w:val="FF0000"/>
              <w:shd w:val="clear" w:color="auto" w:fill="FFFFFF"/>
            </w:rPr>
          </w:rPrChange>
        </w:rPr>
        <w:t xml:space="preserve">Paragraph 6) </w:t>
      </w:r>
      <w:proofErr w:type="gramStart"/>
      <w:r w:rsidRPr="00C83177">
        <w:rPr>
          <w:rFonts w:ascii="Calibri" w:hAnsi="Calibri"/>
          <w:i/>
          <w:shd w:val="clear" w:color="auto" w:fill="FFFFFF"/>
          <w:rPrChange w:id="131" w:author="KING A.J." w:date="2018-03-07T07:45:00Z">
            <w:rPr>
              <w:rFonts w:ascii="Calibri" w:hAnsi="Calibri"/>
              <w:i/>
              <w:color w:val="FF0000"/>
              <w:shd w:val="clear" w:color="auto" w:fill="FFFFFF"/>
            </w:rPr>
          </w:rPrChange>
        </w:rPr>
        <w:t>The</w:t>
      </w:r>
      <w:proofErr w:type="gramEnd"/>
      <w:r w:rsidRPr="00C83177">
        <w:rPr>
          <w:rFonts w:ascii="Calibri" w:hAnsi="Calibri"/>
          <w:i/>
          <w:shd w:val="clear" w:color="auto" w:fill="FFFFFF"/>
          <w:rPrChange w:id="132" w:author="KING A.J." w:date="2018-03-07T07:45:00Z">
            <w:rPr>
              <w:rFonts w:ascii="Calibri" w:hAnsi="Calibri"/>
              <w:i/>
              <w:color w:val="FF0000"/>
              <w:shd w:val="clear" w:color="auto" w:fill="FFFFFF"/>
            </w:rPr>
          </w:rPrChange>
        </w:rPr>
        <w:t xml:space="preserve"> approach to address the major aim of the study, distinguishing between voting and copying, appears to be unreliable. It relies on determining whether the lag between the decision parameter and group speed is negative versus marginally negative or positive. But there is no </w:t>
      </w:r>
      <w:r w:rsidRPr="00C83177">
        <w:rPr>
          <w:rFonts w:ascii="Calibri" w:hAnsi="Calibri"/>
          <w:i/>
          <w:shd w:val="clear" w:color="auto" w:fill="FFFFFF"/>
          <w:rPrChange w:id="133" w:author="KING A.J." w:date="2018-03-07T07:45:00Z">
            <w:rPr>
              <w:rFonts w:ascii="Calibri" w:hAnsi="Calibri"/>
              <w:i/>
              <w:color w:val="FF0000"/>
              <w:shd w:val="clear" w:color="auto" w:fill="FFFFFF"/>
            </w:rPr>
          </w:rPrChange>
        </w:rPr>
        <w:lastRenderedPageBreak/>
        <w:t>justification for when a negative time lag is negative ‘enough’ to support voting rather than copying. In other words, in Fig 1a, how close does the curve need to be to 0 to conclude they are copying? For one of the main results used to argue against voting, the confidence intervals are large: mean [95% confidence intervals] = -1.1 [-5.1; 3.0] seconds, suggesting the estimate of the time lag is not accurate enough in this (small) data set.</w:t>
      </w:r>
    </w:p>
    <w:p w:rsidR="00584F25" w:rsidRPr="00C83177" w:rsidRDefault="00896361" w:rsidP="00584F25">
      <w:pPr>
        <w:ind w:firstLine="720"/>
        <w:rPr>
          <w:rFonts w:ascii="Calibri" w:hAnsi="Calibri"/>
          <w:i/>
          <w:shd w:val="clear" w:color="auto" w:fill="FFFFFF"/>
          <w:rPrChange w:id="134" w:author="KING A.J." w:date="2018-03-07T07:45:00Z">
            <w:rPr>
              <w:rFonts w:ascii="Calibri" w:hAnsi="Calibri"/>
              <w:i/>
              <w:color w:val="FF0000"/>
              <w:shd w:val="clear" w:color="auto" w:fill="FFFFFF"/>
            </w:rPr>
          </w:rPrChange>
        </w:rPr>
      </w:pPr>
      <w:r w:rsidRPr="00C83177">
        <w:rPr>
          <w:rFonts w:ascii="Calibri" w:hAnsi="Calibri"/>
          <w:shd w:val="clear" w:color="auto" w:fill="FFFFFF"/>
        </w:rPr>
        <w:t xml:space="preserve">I agree with the second part of this comment, that the confidence intervals are too large in our small dataset. However, the premise is </w:t>
      </w:r>
      <w:r w:rsidR="008277DD" w:rsidRPr="00C83177">
        <w:rPr>
          <w:rFonts w:ascii="Calibri" w:hAnsi="Calibri"/>
          <w:shd w:val="clear" w:color="auto" w:fill="FFFFFF"/>
        </w:rPr>
        <w:t xml:space="preserve">sound. </w:t>
      </w:r>
      <w:r w:rsidR="00967619" w:rsidRPr="00C83177">
        <w:rPr>
          <w:rFonts w:ascii="Calibri" w:hAnsi="Calibri"/>
          <w:shd w:val="clear" w:color="auto" w:fill="FFFFFF"/>
        </w:rPr>
        <w:t>W</w:t>
      </w:r>
      <w:r w:rsidR="008277DD" w:rsidRPr="00C83177">
        <w:rPr>
          <w:rFonts w:ascii="Calibri" w:hAnsi="Calibri"/>
          <w:shd w:val="clear" w:color="auto" w:fill="FFFFFF"/>
        </w:rPr>
        <w:t>e are asking whether</w:t>
      </w:r>
      <w:r w:rsidRPr="00C83177">
        <w:rPr>
          <w:rFonts w:ascii="Calibri" w:hAnsi="Calibri"/>
          <w:shd w:val="clear" w:color="auto" w:fill="FFFFFF"/>
        </w:rPr>
        <w:t xml:space="preserve"> time-lag</w:t>
      </w:r>
      <w:r w:rsidR="008277DD" w:rsidRPr="00C83177">
        <w:rPr>
          <w:rFonts w:ascii="Calibri" w:hAnsi="Calibri"/>
          <w:shd w:val="clear" w:color="auto" w:fill="FFFFFF"/>
        </w:rPr>
        <w:t xml:space="preserve"> and symmetry of the cross correlation</w:t>
      </w:r>
      <w:r w:rsidRPr="00C83177">
        <w:rPr>
          <w:rFonts w:ascii="Calibri" w:hAnsi="Calibri"/>
          <w:shd w:val="clear" w:color="auto" w:fill="FFFFFF"/>
        </w:rPr>
        <w:t xml:space="preserve"> </w:t>
      </w:r>
      <w:r w:rsidR="00967619" w:rsidRPr="00C83177">
        <w:rPr>
          <w:rFonts w:ascii="Calibri" w:hAnsi="Calibri"/>
          <w:shd w:val="clear" w:color="auto" w:fill="FFFFFF"/>
        </w:rPr>
        <w:t xml:space="preserve">between speed and the decision parameter </w:t>
      </w:r>
      <w:r w:rsidR="008277DD" w:rsidRPr="00C83177">
        <w:rPr>
          <w:rFonts w:ascii="Calibri" w:hAnsi="Calibri"/>
          <w:shd w:val="clear" w:color="auto" w:fill="FFFFFF"/>
        </w:rPr>
        <w:t>are significantly negative. These are</w:t>
      </w:r>
      <w:r w:rsidRPr="00C83177">
        <w:rPr>
          <w:rFonts w:ascii="Calibri" w:hAnsi="Calibri"/>
          <w:shd w:val="clear" w:color="auto" w:fill="FFFFFF"/>
        </w:rPr>
        <w:t xml:space="preserve"> the simple question</w:t>
      </w:r>
      <w:r w:rsidR="008277DD" w:rsidRPr="00C83177">
        <w:rPr>
          <w:rFonts w:ascii="Calibri" w:hAnsi="Calibri"/>
          <w:shd w:val="clear" w:color="auto" w:fill="FFFFFF"/>
        </w:rPr>
        <w:t>s</w:t>
      </w:r>
      <w:r w:rsidRPr="00C83177">
        <w:rPr>
          <w:rFonts w:ascii="Calibri" w:hAnsi="Calibri"/>
          <w:shd w:val="clear" w:color="auto" w:fill="FFFFFF"/>
        </w:rPr>
        <w:t xml:space="preserve"> that </w:t>
      </w:r>
      <w:commentRangeStart w:id="135"/>
      <w:r w:rsidRPr="00C83177">
        <w:rPr>
          <w:rFonts w:ascii="Calibri" w:hAnsi="Calibri"/>
          <w:shd w:val="clear" w:color="auto" w:fill="FFFFFF"/>
        </w:rPr>
        <w:t>our statistical test is asking</w:t>
      </w:r>
      <w:commentRangeEnd w:id="135"/>
      <w:r w:rsidR="00861320">
        <w:rPr>
          <w:rStyle w:val="CommentReference"/>
        </w:rPr>
        <w:commentReference w:id="135"/>
      </w:r>
      <w:r w:rsidRPr="00C83177">
        <w:rPr>
          <w:rFonts w:ascii="Calibri" w:hAnsi="Calibri"/>
          <w:shd w:val="clear" w:color="auto" w:fill="FFFFFF"/>
        </w:rPr>
        <w:t xml:space="preserve">. If the confidence intervals both fall below </w:t>
      </w:r>
      <w:commentRangeStart w:id="136"/>
      <w:r w:rsidRPr="00C83177">
        <w:rPr>
          <w:rFonts w:ascii="Calibri" w:hAnsi="Calibri"/>
          <w:shd w:val="clear" w:color="auto" w:fill="FFFFFF"/>
        </w:rPr>
        <w:t>zero, voting mechanism is supported, and if not, copying</w:t>
      </w:r>
      <w:r w:rsidR="00584F25" w:rsidRPr="00861320">
        <w:rPr>
          <w:rFonts w:ascii="Calibri" w:hAnsi="Calibri"/>
          <w:shd w:val="clear" w:color="auto" w:fill="FFFFFF"/>
        </w:rPr>
        <w:t xml:space="preserve">. Though understandably, we would expect a more convincing study and window of error before making strong conclusions about copying. Leadership interactions </w:t>
      </w:r>
      <w:r w:rsidR="008277DD" w:rsidRPr="00861320">
        <w:rPr>
          <w:rFonts w:ascii="Calibri" w:hAnsi="Calibri"/>
          <w:shd w:val="clear" w:color="auto" w:fill="FFFFFF"/>
        </w:rPr>
        <w:t xml:space="preserve">(in supplementary) </w:t>
      </w:r>
      <w:r w:rsidR="00584F25" w:rsidRPr="00861320">
        <w:rPr>
          <w:rFonts w:ascii="Calibri" w:hAnsi="Calibri"/>
          <w:shd w:val="clear" w:color="auto" w:fill="FFFFFF"/>
        </w:rPr>
        <w:t xml:space="preserve">add additional support to copying in our goat system. </w:t>
      </w:r>
      <w:r w:rsidR="008277DD" w:rsidRPr="00861320">
        <w:rPr>
          <w:rFonts w:ascii="Calibri" w:hAnsi="Calibri"/>
          <w:shd w:val="clear" w:color="auto" w:fill="FFFFFF"/>
        </w:rPr>
        <w:t>Though, I will stress, these “interactions”</w:t>
      </w:r>
      <w:r w:rsidR="00967619" w:rsidRPr="00861320">
        <w:rPr>
          <w:rFonts w:ascii="Calibri" w:hAnsi="Calibri"/>
          <w:shd w:val="clear" w:color="auto" w:fill="FFFFFF"/>
        </w:rPr>
        <w:t xml:space="preserve"> might be seen in a voting group, by chance alone, and</w:t>
      </w:r>
      <w:r w:rsidR="008277DD" w:rsidRPr="00861320">
        <w:rPr>
          <w:rFonts w:ascii="Calibri" w:hAnsi="Calibri"/>
          <w:shd w:val="clear" w:color="auto" w:fill="FFFFFF"/>
        </w:rPr>
        <w:t xml:space="preserve"> are not enough to discount voting (as many other studies have assumed).</w:t>
      </w:r>
      <w:commentRangeEnd w:id="136"/>
      <w:r w:rsidR="00861320">
        <w:rPr>
          <w:rStyle w:val="CommentReference"/>
        </w:rPr>
        <w:commentReference w:id="136"/>
      </w:r>
      <w:r w:rsidR="001E4AA0" w:rsidRPr="00C83177">
        <w:rPr>
          <w:rFonts w:ascii="Calibri" w:hAnsi="Calibri"/>
          <w:i/>
          <w:rPrChange w:id="137" w:author="KING A.J." w:date="2018-03-07T07:45:00Z">
            <w:rPr>
              <w:rFonts w:ascii="Calibri" w:hAnsi="Calibri"/>
              <w:i/>
              <w:color w:val="FF0000"/>
            </w:rPr>
          </w:rPrChange>
        </w:rPr>
        <w:br/>
      </w:r>
      <w:r w:rsidR="001E4AA0" w:rsidRPr="00C83177">
        <w:rPr>
          <w:rFonts w:ascii="Calibri" w:hAnsi="Calibri"/>
          <w:i/>
          <w:rPrChange w:id="138" w:author="KING A.J." w:date="2018-03-07T07:45:00Z">
            <w:rPr>
              <w:rFonts w:ascii="Calibri" w:hAnsi="Calibri"/>
              <w:i/>
              <w:color w:val="FF0000"/>
            </w:rPr>
          </w:rPrChange>
        </w:rPr>
        <w:br/>
      </w:r>
      <w:r w:rsidR="00ED23FC" w:rsidRPr="00C83177">
        <w:rPr>
          <w:rFonts w:ascii="Calibri" w:hAnsi="Calibri"/>
          <w:i/>
          <w:shd w:val="clear" w:color="auto" w:fill="FFFFFF"/>
          <w:rPrChange w:id="139" w:author="KING A.J." w:date="2018-03-07T07:45:00Z">
            <w:rPr>
              <w:rFonts w:ascii="Calibri" w:hAnsi="Calibri"/>
              <w:i/>
              <w:color w:val="FF0000"/>
              <w:shd w:val="clear" w:color="auto" w:fill="FFFFFF"/>
            </w:rPr>
          </w:rPrChange>
        </w:rPr>
        <w:t xml:space="preserve">Paragraph 7) </w:t>
      </w:r>
      <w:r w:rsidR="001E4AA0" w:rsidRPr="00C83177">
        <w:rPr>
          <w:rFonts w:ascii="Calibri" w:hAnsi="Calibri"/>
          <w:i/>
          <w:shd w:val="clear" w:color="auto" w:fill="FFFFFF"/>
          <w:rPrChange w:id="140" w:author="KING A.J." w:date="2018-03-07T07:45:00Z">
            <w:rPr>
              <w:rFonts w:ascii="Calibri" w:hAnsi="Calibri"/>
              <w:i/>
              <w:color w:val="FF0000"/>
              <w:shd w:val="clear" w:color="auto" w:fill="FFFFFF"/>
            </w:rPr>
          </w:rPrChange>
        </w:rPr>
        <w:t>The approach taken with the empirical data would be much more convincing if the authors produced a spatially explicit individual-based model where individuals were programmed to either copy or vote, giving quantitative predictions as to how their parameters are expected to change between copying and voting mechanisms, instead of the speculative predictions given in Figure 1.</w:t>
      </w:r>
    </w:p>
    <w:p w:rsidR="006578E4" w:rsidRPr="00861320" w:rsidRDefault="00584F25" w:rsidP="006578E4">
      <w:pPr>
        <w:ind w:firstLine="720"/>
        <w:rPr>
          <w:rFonts w:ascii="Calibri" w:hAnsi="Calibri"/>
          <w:shd w:val="clear" w:color="auto" w:fill="FFFFFF"/>
        </w:rPr>
      </w:pPr>
      <w:commentRangeStart w:id="141"/>
      <w:r w:rsidRPr="00C83177">
        <w:rPr>
          <w:rFonts w:ascii="Calibri" w:hAnsi="Calibri"/>
          <w:shd w:val="clear" w:color="auto" w:fill="FFFFFF"/>
        </w:rPr>
        <w:t>I believe the reviewer is referring to spatially explicit models with programmed rules of interaction, taken from our data. Agent based models, which have been used extensively in the study of the collective beh</w:t>
      </w:r>
      <w:r w:rsidR="001D1939" w:rsidRPr="00C83177">
        <w:rPr>
          <w:rFonts w:ascii="Calibri" w:hAnsi="Calibri"/>
          <w:shd w:val="clear" w:color="auto" w:fill="FFFFFF"/>
        </w:rPr>
        <w:t>aviour of fish and bird swarms can be informed by real data. Though, in a group which - more</w:t>
      </w:r>
      <w:r w:rsidRPr="00C83177">
        <w:rPr>
          <w:rFonts w:ascii="Calibri" w:hAnsi="Calibri"/>
          <w:shd w:val="clear" w:color="auto" w:fill="FFFFFF"/>
        </w:rPr>
        <w:t xml:space="preserve"> </w:t>
      </w:r>
      <w:r w:rsidR="001D1939" w:rsidRPr="00C83177">
        <w:rPr>
          <w:rFonts w:ascii="Calibri" w:hAnsi="Calibri"/>
          <w:shd w:val="clear" w:color="auto" w:fill="FFFFFF"/>
        </w:rPr>
        <w:t>often than not – appear</w:t>
      </w:r>
      <w:r w:rsidR="006C44A2" w:rsidRPr="00C83177">
        <w:rPr>
          <w:rFonts w:ascii="Calibri" w:hAnsi="Calibri"/>
          <w:shd w:val="clear" w:color="auto" w:fill="FFFFFF"/>
        </w:rPr>
        <w:t xml:space="preserve"> to not respond to </w:t>
      </w:r>
      <w:r w:rsidR="001D1939" w:rsidRPr="00C83177">
        <w:rPr>
          <w:rFonts w:ascii="Calibri" w:hAnsi="Calibri"/>
          <w:shd w:val="clear" w:color="auto" w:fill="FFFFFF"/>
        </w:rPr>
        <w:t xml:space="preserve">each other’s movements (from a </w:t>
      </w:r>
      <w:proofErr w:type="spellStart"/>
      <w:r w:rsidR="001D1939" w:rsidRPr="00C83177">
        <w:rPr>
          <w:rFonts w:ascii="Calibri" w:hAnsi="Calibri"/>
          <w:shd w:val="clear" w:color="auto" w:fill="FFFFFF"/>
        </w:rPr>
        <w:t>timestep</w:t>
      </w:r>
      <w:proofErr w:type="spellEnd"/>
      <w:r w:rsidR="001D1939" w:rsidRPr="00C83177">
        <w:rPr>
          <w:rFonts w:ascii="Calibri" w:hAnsi="Calibri"/>
          <w:shd w:val="clear" w:color="auto" w:fill="FFFFFF"/>
        </w:rPr>
        <w:t>-by-</w:t>
      </w:r>
      <w:proofErr w:type="spellStart"/>
      <w:r w:rsidR="001D1939" w:rsidRPr="00C83177">
        <w:rPr>
          <w:rFonts w:ascii="Calibri" w:hAnsi="Calibri"/>
          <w:shd w:val="clear" w:color="auto" w:fill="FFFFFF"/>
        </w:rPr>
        <w:t>timestep</w:t>
      </w:r>
      <w:proofErr w:type="spellEnd"/>
      <w:r w:rsidR="001D1939" w:rsidRPr="00C83177">
        <w:rPr>
          <w:rFonts w:ascii="Calibri" w:hAnsi="Calibri"/>
          <w:shd w:val="clear" w:color="auto" w:fill="FFFFFF"/>
        </w:rPr>
        <w:t xml:space="preserve">, pairwise perspective), modelling a new type of movement would actually be a significant undertaking worthy of publication as a stand-alone piece. </w:t>
      </w:r>
      <w:commentRangeEnd w:id="141"/>
      <w:r w:rsidR="00861320">
        <w:rPr>
          <w:rStyle w:val="CommentReference"/>
        </w:rPr>
        <w:commentReference w:id="141"/>
      </w:r>
      <w:r w:rsidR="001D1939" w:rsidRPr="00C83177">
        <w:rPr>
          <w:rFonts w:ascii="Calibri" w:hAnsi="Calibri"/>
          <w:shd w:val="clear" w:color="auto" w:fill="FFFFFF"/>
        </w:rPr>
        <w:t xml:space="preserve">The rules, </w:t>
      </w:r>
      <w:commentRangeStart w:id="142"/>
      <w:r w:rsidR="001D1939" w:rsidRPr="00C83177">
        <w:rPr>
          <w:rFonts w:ascii="Calibri" w:hAnsi="Calibri"/>
          <w:shd w:val="clear" w:color="auto" w:fill="FFFFFF"/>
        </w:rPr>
        <w:t>based on my own observations</w:t>
      </w:r>
      <w:r w:rsidR="006578E4" w:rsidRPr="00C83177">
        <w:rPr>
          <w:rFonts w:ascii="Calibri" w:hAnsi="Calibri"/>
          <w:shd w:val="clear" w:color="auto" w:fill="FFFFFF"/>
        </w:rPr>
        <w:t xml:space="preserve"> in goats</w:t>
      </w:r>
      <w:r w:rsidR="001D1939" w:rsidRPr="00C83177">
        <w:rPr>
          <w:rFonts w:ascii="Calibri" w:hAnsi="Calibri"/>
          <w:shd w:val="clear" w:color="auto" w:fill="FFFFFF"/>
        </w:rPr>
        <w:t xml:space="preserve"> </w:t>
      </w:r>
      <w:commentRangeEnd w:id="142"/>
      <w:r w:rsidR="00861320">
        <w:rPr>
          <w:rStyle w:val="CommentReference"/>
        </w:rPr>
        <w:commentReference w:id="142"/>
      </w:r>
      <w:commentRangeStart w:id="143"/>
      <w:r w:rsidR="001D1939" w:rsidRPr="00C83177">
        <w:rPr>
          <w:rFonts w:ascii="Calibri" w:hAnsi="Calibri"/>
          <w:shd w:val="clear" w:color="auto" w:fill="FFFFFF"/>
        </w:rPr>
        <w:t xml:space="preserve">would look something like this: move once in a while, more likely if neighbour is also moving but not necessarily, not more likely to move </w:t>
      </w:r>
      <w:r w:rsidR="006578E4" w:rsidRPr="00C83177">
        <w:rPr>
          <w:rFonts w:ascii="Calibri" w:hAnsi="Calibri"/>
          <w:shd w:val="clear" w:color="auto" w:fill="FFFFFF"/>
        </w:rPr>
        <w:t xml:space="preserve">towards </w:t>
      </w:r>
      <w:r w:rsidR="001D1939" w:rsidRPr="00C83177">
        <w:rPr>
          <w:rFonts w:ascii="Calibri" w:hAnsi="Calibri"/>
          <w:shd w:val="clear" w:color="auto" w:fill="FFFFFF"/>
        </w:rPr>
        <w:t>or align with closer neighbours, just not</w:t>
      </w:r>
      <w:r w:rsidR="006578E4" w:rsidRPr="00C83177">
        <w:rPr>
          <w:rFonts w:ascii="Calibri" w:hAnsi="Calibri"/>
          <w:shd w:val="clear" w:color="auto" w:fill="FFFFFF"/>
        </w:rPr>
        <w:t xml:space="preserve"> neighbours which are</w:t>
      </w:r>
      <w:r w:rsidR="001D1939" w:rsidRPr="00861320">
        <w:rPr>
          <w:rFonts w:ascii="Calibri" w:hAnsi="Calibri"/>
          <w:shd w:val="clear" w:color="auto" w:fill="FFFFFF"/>
        </w:rPr>
        <w:t xml:space="preserve"> too far</w:t>
      </w:r>
      <w:r w:rsidR="006578E4" w:rsidRPr="00861320">
        <w:rPr>
          <w:rFonts w:ascii="Calibri" w:hAnsi="Calibri"/>
          <w:shd w:val="clear" w:color="auto" w:fill="FFFFFF"/>
        </w:rPr>
        <w:t xml:space="preserve"> away</w:t>
      </w:r>
      <w:r w:rsidR="001D1939" w:rsidRPr="00861320">
        <w:rPr>
          <w:rFonts w:ascii="Calibri" w:hAnsi="Calibri"/>
          <w:shd w:val="clear" w:color="auto" w:fill="FFFFFF"/>
        </w:rPr>
        <w:t>.</w:t>
      </w:r>
      <w:r w:rsidR="006578E4" w:rsidRPr="00861320">
        <w:rPr>
          <w:rFonts w:ascii="Calibri" w:hAnsi="Calibri"/>
          <w:shd w:val="clear" w:color="auto" w:fill="FFFFFF"/>
        </w:rPr>
        <w:t xml:space="preserve"> </w:t>
      </w:r>
      <w:commentRangeEnd w:id="143"/>
      <w:r w:rsidR="00861320">
        <w:rPr>
          <w:rStyle w:val="CommentReference"/>
        </w:rPr>
        <w:commentReference w:id="143"/>
      </w:r>
      <w:r w:rsidR="006578E4" w:rsidRPr="00861320">
        <w:rPr>
          <w:rFonts w:ascii="Calibri" w:hAnsi="Calibri"/>
          <w:shd w:val="clear" w:color="auto" w:fill="FFFFFF"/>
        </w:rPr>
        <w:t>So it might be possible to calculate and parameterise probabilities</w:t>
      </w:r>
      <w:r w:rsidR="001D1939" w:rsidRPr="00861320">
        <w:rPr>
          <w:rFonts w:ascii="Calibri" w:hAnsi="Calibri"/>
          <w:shd w:val="clear" w:color="auto" w:fill="FFFFFF"/>
        </w:rPr>
        <w:t xml:space="preserve"> </w:t>
      </w:r>
      <w:r w:rsidR="006578E4" w:rsidRPr="00861320">
        <w:rPr>
          <w:rFonts w:ascii="Calibri" w:hAnsi="Calibri"/>
          <w:shd w:val="clear" w:color="auto" w:fill="FFFFFF"/>
        </w:rPr>
        <w:t xml:space="preserve">of moving in a time based model. </w:t>
      </w:r>
      <w:commentRangeStart w:id="144"/>
      <w:r w:rsidR="006578E4" w:rsidRPr="00861320">
        <w:rPr>
          <w:rFonts w:ascii="Calibri" w:hAnsi="Calibri"/>
          <w:shd w:val="clear" w:color="auto" w:fill="FFFFFF"/>
        </w:rPr>
        <w:t xml:space="preserve">Though work has started in another research group on copying mechanisms which do not rely on a strict temporal component. </w:t>
      </w:r>
      <w:commentRangeEnd w:id="144"/>
      <w:r w:rsidR="00A30B69">
        <w:rPr>
          <w:rStyle w:val="CommentReference"/>
        </w:rPr>
        <w:commentReference w:id="144"/>
      </w:r>
      <w:r w:rsidR="006578E4" w:rsidRPr="00861320">
        <w:rPr>
          <w:rFonts w:ascii="Calibri" w:hAnsi="Calibri"/>
          <w:shd w:val="clear" w:color="auto" w:fill="FFFFFF"/>
        </w:rPr>
        <w:t xml:space="preserve">This </w:t>
      </w:r>
      <w:r w:rsidR="008277DD" w:rsidRPr="00861320">
        <w:rPr>
          <w:rFonts w:ascii="Calibri" w:hAnsi="Calibri"/>
          <w:shd w:val="clear" w:color="auto" w:fill="FFFFFF"/>
        </w:rPr>
        <w:t xml:space="preserve">latter </w:t>
      </w:r>
      <w:r w:rsidR="006578E4" w:rsidRPr="00861320">
        <w:rPr>
          <w:rFonts w:ascii="Calibri" w:hAnsi="Calibri"/>
          <w:shd w:val="clear" w:color="auto" w:fill="FFFFFF"/>
        </w:rPr>
        <w:t>approach may have more validity in terrestrial groups</w:t>
      </w:r>
      <w:r w:rsidR="008277DD" w:rsidRPr="00861320">
        <w:rPr>
          <w:rFonts w:ascii="Calibri" w:hAnsi="Calibri"/>
          <w:shd w:val="clear" w:color="auto" w:fill="FFFFFF"/>
        </w:rPr>
        <w:t>, where individuals have more time to make decisions,</w:t>
      </w:r>
      <w:r w:rsidR="006578E4" w:rsidRPr="00861320">
        <w:rPr>
          <w:rFonts w:ascii="Calibri" w:hAnsi="Calibri"/>
          <w:shd w:val="clear" w:color="auto" w:fill="FFFFFF"/>
        </w:rPr>
        <w:t xml:space="preserve"> than a “probability of moving” </w:t>
      </w:r>
      <w:commentRangeStart w:id="145"/>
      <w:r w:rsidR="006578E4" w:rsidRPr="00861320">
        <w:rPr>
          <w:rFonts w:ascii="Calibri" w:hAnsi="Calibri"/>
          <w:shd w:val="clear" w:color="auto" w:fill="FFFFFF"/>
        </w:rPr>
        <w:t xml:space="preserve">approach I suggested above. </w:t>
      </w:r>
      <w:commentRangeEnd w:id="145"/>
      <w:r w:rsidR="00A30B69">
        <w:rPr>
          <w:rStyle w:val="CommentReference"/>
        </w:rPr>
        <w:commentReference w:id="145"/>
      </w:r>
    </w:p>
    <w:p w:rsidR="00967619" w:rsidRPr="00A30B69" w:rsidRDefault="006578E4" w:rsidP="006578E4">
      <w:pPr>
        <w:ind w:firstLine="720"/>
        <w:rPr>
          <w:rFonts w:ascii="Calibri" w:hAnsi="Calibri"/>
          <w:shd w:val="clear" w:color="auto" w:fill="FFFFFF"/>
        </w:rPr>
      </w:pPr>
      <w:commentRangeStart w:id="146"/>
      <w:r w:rsidRPr="00861320">
        <w:rPr>
          <w:rFonts w:ascii="Calibri" w:hAnsi="Calibri"/>
          <w:shd w:val="clear" w:color="auto" w:fill="FFFFFF"/>
        </w:rPr>
        <w:t xml:space="preserve">As for the comment about the approach being speculative. The approach taken in figure 1 represents a deduction that if body orientations can predict the departure direction during a “voting </w:t>
      </w:r>
      <w:r w:rsidR="00A50BCF" w:rsidRPr="00861320">
        <w:rPr>
          <w:rFonts w:ascii="Calibri" w:hAnsi="Calibri"/>
          <w:shd w:val="clear" w:color="auto" w:fill="FFFFFF"/>
        </w:rPr>
        <w:t xml:space="preserve">with body orientation </w:t>
      </w:r>
      <w:r w:rsidRPr="00A30B69">
        <w:rPr>
          <w:rFonts w:ascii="Calibri" w:hAnsi="Calibri"/>
          <w:shd w:val="clear" w:color="auto" w:fill="FFFFFF"/>
        </w:rPr>
        <w:t>phase”, the</w:t>
      </w:r>
      <w:r w:rsidR="00A50BCF" w:rsidRPr="00A30B69">
        <w:rPr>
          <w:rFonts w:ascii="Calibri" w:hAnsi="Calibri"/>
          <w:shd w:val="clear" w:color="auto" w:fill="FFFFFF"/>
        </w:rPr>
        <w:t xml:space="preserve"> whole</w:t>
      </w:r>
      <w:r w:rsidRPr="00A30B69">
        <w:rPr>
          <w:rFonts w:ascii="Calibri" w:hAnsi="Calibri"/>
          <w:shd w:val="clear" w:color="auto" w:fill="FFFFFF"/>
        </w:rPr>
        <w:t xml:space="preserve"> group’s mean orientation will either partially</w:t>
      </w:r>
      <w:r w:rsidR="00A50BCF" w:rsidRPr="00A30B69">
        <w:rPr>
          <w:rFonts w:ascii="Calibri" w:hAnsi="Calibri"/>
          <w:shd w:val="clear" w:color="auto" w:fill="FFFFFF"/>
        </w:rPr>
        <w:t xml:space="preserve"> (in case of a sub-group vote)</w:t>
      </w:r>
      <w:r w:rsidRPr="00A30B69">
        <w:rPr>
          <w:rFonts w:ascii="Calibri" w:hAnsi="Calibri"/>
          <w:shd w:val="clear" w:color="auto" w:fill="FFFFFF"/>
        </w:rPr>
        <w:t xml:space="preserve"> or fully</w:t>
      </w:r>
      <w:r w:rsidR="00A50BCF" w:rsidRPr="00A30B69">
        <w:rPr>
          <w:rFonts w:ascii="Calibri" w:hAnsi="Calibri"/>
          <w:shd w:val="clear" w:color="auto" w:fill="FFFFFF"/>
        </w:rPr>
        <w:t xml:space="preserve"> (in case of a whole group vote)</w:t>
      </w:r>
      <w:r w:rsidRPr="00A30B69">
        <w:rPr>
          <w:rFonts w:ascii="Calibri" w:hAnsi="Calibri"/>
          <w:shd w:val="clear" w:color="auto" w:fill="FFFFFF"/>
        </w:rPr>
        <w:t xml:space="preserve"> align with </w:t>
      </w:r>
      <w:r w:rsidR="00A50BCF" w:rsidRPr="00A30B69">
        <w:rPr>
          <w:rFonts w:ascii="Calibri" w:hAnsi="Calibri"/>
          <w:shd w:val="clear" w:color="auto" w:fill="FFFFFF"/>
        </w:rPr>
        <w:t>the departure direction</w:t>
      </w:r>
      <w:r w:rsidRPr="00A30B69">
        <w:rPr>
          <w:rFonts w:ascii="Calibri" w:hAnsi="Calibri"/>
          <w:shd w:val="clear" w:color="auto" w:fill="FFFFFF"/>
        </w:rPr>
        <w:t xml:space="preserve"> during such a phase. The assumptions</w:t>
      </w:r>
      <w:r w:rsidR="00A50BCF" w:rsidRPr="00A30B69">
        <w:rPr>
          <w:rFonts w:ascii="Calibri" w:hAnsi="Calibri"/>
          <w:shd w:val="clear" w:color="auto" w:fill="FFFFFF"/>
        </w:rPr>
        <w:t xml:space="preserve"> of the claim that animals vote with body orientation in a strictly controlled voting phase </w:t>
      </w:r>
      <w:r w:rsidRPr="00A30B69">
        <w:rPr>
          <w:rFonts w:ascii="Calibri" w:hAnsi="Calibri"/>
          <w:shd w:val="clear" w:color="auto" w:fill="FFFFFF"/>
        </w:rPr>
        <w:t>can be questioned (</w:t>
      </w:r>
      <w:r w:rsidR="003945F7" w:rsidRPr="00A30B69">
        <w:rPr>
          <w:rFonts w:ascii="Calibri" w:hAnsi="Calibri"/>
          <w:shd w:val="clear" w:color="auto" w:fill="FFFFFF"/>
        </w:rPr>
        <w:t>not the least by myself who believes the voting mechanism is an unlikely one</w:t>
      </w:r>
      <w:r w:rsidRPr="00C83177">
        <w:rPr>
          <w:rFonts w:ascii="Calibri" w:hAnsi="Calibri"/>
          <w:shd w:val="clear" w:color="auto" w:fill="FFFFFF"/>
          <w:rPrChange w:id="147" w:author="KING A.J." w:date="2018-03-07T07:45:00Z">
            <w:rPr>
              <w:rFonts w:ascii="Calibri" w:hAnsi="Calibri"/>
              <w:shd w:val="clear" w:color="auto" w:fill="FFFFFF"/>
            </w:rPr>
          </w:rPrChange>
        </w:rPr>
        <w:t>), though</w:t>
      </w:r>
      <w:r w:rsidR="00A50BCF" w:rsidRPr="00C83177">
        <w:rPr>
          <w:rFonts w:ascii="Calibri" w:hAnsi="Calibri"/>
          <w:shd w:val="clear" w:color="auto" w:fill="FFFFFF"/>
          <w:rPrChange w:id="148" w:author="KING A.J." w:date="2018-03-07T07:45:00Z">
            <w:rPr>
              <w:rFonts w:ascii="Calibri" w:hAnsi="Calibri"/>
              <w:shd w:val="clear" w:color="auto" w:fill="FFFFFF"/>
            </w:rPr>
          </w:rPrChange>
        </w:rPr>
        <w:t>, if they do</w:t>
      </w:r>
      <w:r w:rsidR="003945F7" w:rsidRPr="00C83177">
        <w:rPr>
          <w:rFonts w:ascii="Calibri" w:hAnsi="Calibri"/>
          <w:shd w:val="clear" w:color="auto" w:fill="FFFFFF"/>
          <w:rPrChange w:id="149" w:author="KING A.J." w:date="2018-03-07T07:45:00Z">
            <w:rPr>
              <w:rFonts w:ascii="Calibri" w:hAnsi="Calibri"/>
              <w:shd w:val="clear" w:color="auto" w:fill="FFFFFF"/>
            </w:rPr>
          </w:rPrChange>
        </w:rPr>
        <w:t>,</w:t>
      </w:r>
      <w:r w:rsidR="00A50BCF" w:rsidRPr="00C83177">
        <w:rPr>
          <w:rFonts w:ascii="Calibri" w:hAnsi="Calibri"/>
          <w:shd w:val="clear" w:color="auto" w:fill="FFFFFF"/>
          <w:rPrChange w:id="150" w:author="KING A.J." w:date="2018-03-07T07:45:00Z">
            <w:rPr>
              <w:rFonts w:ascii="Calibri" w:hAnsi="Calibri"/>
              <w:shd w:val="clear" w:color="auto" w:fill="FFFFFF"/>
            </w:rPr>
          </w:rPrChange>
        </w:rPr>
        <w:t xml:space="preserve"> this prediction is a mathematical certainty not a speculation. </w:t>
      </w:r>
      <w:commentRangeEnd w:id="146"/>
      <w:r w:rsidR="00A30B69">
        <w:rPr>
          <w:rStyle w:val="CommentReference"/>
        </w:rPr>
        <w:commentReference w:id="146"/>
      </w:r>
    </w:p>
    <w:p w:rsidR="00A50BCF" w:rsidRPr="00C83177" w:rsidRDefault="00967619" w:rsidP="006578E4">
      <w:pPr>
        <w:ind w:firstLine="720"/>
        <w:rPr>
          <w:rFonts w:ascii="Calibri" w:hAnsi="Calibri"/>
          <w:i/>
          <w:shd w:val="clear" w:color="auto" w:fill="FFFFFF"/>
          <w:rPrChange w:id="151" w:author="KING A.J." w:date="2018-03-07T07:45:00Z">
            <w:rPr>
              <w:rFonts w:ascii="Calibri" w:hAnsi="Calibri"/>
              <w:i/>
              <w:color w:val="FF0000"/>
              <w:shd w:val="clear" w:color="auto" w:fill="FFFFFF"/>
            </w:rPr>
          </w:rPrChange>
        </w:rPr>
      </w:pPr>
      <w:commentRangeStart w:id="152"/>
      <w:r w:rsidRPr="00A30B69">
        <w:rPr>
          <w:rFonts w:ascii="Calibri" w:hAnsi="Calibri"/>
          <w:shd w:val="clear" w:color="auto" w:fill="FFFFFF"/>
        </w:rPr>
        <w:t>The circular mean can be divided into two components. The voting subgroup and the rest of the i</w:t>
      </w:r>
      <w:r w:rsidRPr="00C83177">
        <w:rPr>
          <w:rFonts w:ascii="Calibri" w:hAnsi="Calibri"/>
          <w:shd w:val="clear" w:color="auto" w:fill="FFFFFF"/>
          <w:rPrChange w:id="153" w:author="KING A.J." w:date="2018-03-07T07:45:00Z">
            <w:rPr>
              <w:rFonts w:ascii="Calibri" w:hAnsi="Calibri"/>
              <w:shd w:val="clear" w:color="auto" w:fill="FFFFFF"/>
            </w:rPr>
          </w:rPrChange>
        </w:rPr>
        <w:t xml:space="preserve">ndividuals. After a voting phase, the mean of the voting subgroup will point </w:t>
      </w:r>
      <w:r w:rsidR="000150D6" w:rsidRPr="00C83177">
        <w:rPr>
          <w:rFonts w:ascii="Calibri" w:hAnsi="Calibri"/>
          <w:shd w:val="clear" w:color="auto" w:fill="FFFFFF"/>
          <w:rPrChange w:id="154" w:author="KING A.J." w:date="2018-03-07T07:45:00Z">
            <w:rPr>
              <w:rFonts w:ascii="Calibri" w:hAnsi="Calibri"/>
              <w:shd w:val="clear" w:color="auto" w:fill="FFFFFF"/>
            </w:rPr>
          </w:rPrChange>
        </w:rPr>
        <w:t xml:space="preserve">pretty much </w:t>
      </w:r>
      <w:r w:rsidRPr="00C83177">
        <w:rPr>
          <w:rFonts w:ascii="Calibri" w:hAnsi="Calibri"/>
          <w:shd w:val="clear" w:color="auto" w:fill="FFFFFF"/>
          <w:rPrChange w:id="155" w:author="KING A.J." w:date="2018-03-07T07:45:00Z">
            <w:rPr>
              <w:rFonts w:ascii="Calibri" w:hAnsi="Calibri"/>
              <w:shd w:val="clear" w:color="auto" w:fill="FFFFFF"/>
            </w:rPr>
          </w:rPrChange>
        </w:rPr>
        <w:t>dir</w:t>
      </w:r>
      <w:r w:rsidR="000150D6" w:rsidRPr="00C83177">
        <w:rPr>
          <w:rFonts w:ascii="Calibri" w:hAnsi="Calibri"/>
          <w:shd w:val="clear" w:color="auto" w:fill="FFFFFF"/>
          <w:rPrChange w:id="156" w:author="KING A.J." w:date="2018-03-07T07:45:00Z">
            <w:rPr>
              <w:rFonts w:ascii="Calibri" w:hAnsi="Calibri"/>
              <w:shd w:val="clear" w:color="auto" w:fill="FFFFFF"/>
            </w:rPr>
          </w:rPrChange>
        </w:rPr>
        <w:t>ectly at the departure direction. Now when this happens, the mean of the whole group (voters and non-</w:t>
      </w:r>
      <w:proofErr w:type="spellStart"/>
      <w:r w:rsidR="000150D6" w:rsidRPr="00C83177">
        <w:rPr>
          <w:rFonts w:ascii="Calibri" w:hAnsi="Calibri"/>
          <w:shd w:val="clear" w:color="auto" w:fill="FFFFFF"/>
          <w:rPrChange w:id="157" w:author="KING A.J." w:date="2018-03-07T07:45:00Z">
            <w:rPr>
              <w:rFonts w:ascii="Calibri" w:hAnsi="Calibri"/>
              <w:shd w:val="clear" w:color="auto" w:fill="FFFFFF"/>
            </w:rPr>
          </w:rPrChange>
        </w:rPr>
        <w:t>votors</w:t>
      </w:r>
      <w:proofErr w:type="spellEnd"/>
      <w:r w:rsidR="000150D6" w:rsidRPr="00C83177">
        <w:rPr>
          <w:rFonts w:ascii="Calibri" w:hAnsi="Calibri"/>
          <w:shd w:val="clear" w:color="auto" w:fill="FFFFFF"/>
          <w:rPrChange w:id="158" w:author="KING A.J." w:date="2018-03-07T07:45:00Z">
            <w:rPr>
              <w:rFonts w:ascii="Calibri" w:hAnsi="Calibri"/>
              <w:shd w:val="clear" w:color="auto" w:fill="FFFFFF"/>
            </w:rPr>
          </w:rPrChange>
        </w:rPr>
        <w:t xml:space="preserve">) will also be skewed toward the direction of departure. If the subgroup is small, this will have a small effect. If it is large (or all the individuals) which vote, this mean value may converge on </w:t>
      </w:r>
      <w:r w:rsidR="000150D6" w:rsidRPr="00C83177">
        <w:rPr>
          <w:rFonts w:ascii="Calibri" w:hAnsi="Calibri"/>
          <w:shd w:val="clear" w:color="auto" w:fill="FFFFFF"/>
          <w:rPrChange w:id="159" w:author="KING A.J." w:date="2018-03-07T07:45:00Z">
            <w:rPr>
              <w:rFonts w:ascii="Calibri" w:hAnsi="Calibri"/>
              <w:shd w:val="clear" w:color="auto" w:fill="FFFFFF"/>
            </w:rPr>
          </w:rPrChange>
        </w:rPr>
        <w:lastRenderedPageBreak/>
        <w:t xml:space="preserve">perfect alignment with the departure direction. </w:t>
      </w:r>
      <w:commentRangeEnd w:id="152"/>
      <w:r w:rsidR="00A30B69">
        <w:rPr>
          <w:rStyle w:val="CommentReference"/>
        </w:rPr>
        <w:commentReference w:id="152"/>
      </w:r>
      <w:r w:rsidR="001E4AA0" w:rsidRPr="00C83177">
        <w:rPr>
          <w:rFonts w:ascii="Calibri" w:hAnsi="Calibri"/>
          <w:i/>
          <w:rPrChange w:id="160" w:author="KING A.J." w:date="2018-03-07T07:45:00Z">
            <w:rPr>
              <w:rFonts w:ascii="Calibri" w:hAnsi="Calibri"/>
              <w:i/>
              <w:color w:val="FF0000"/>
            </w:rPr>
          </w:rPrChange>
        </w:rPr>
        <w:br/>
      </w:r>
      <w:r w:rsidR="001E4AA0" w:rsidRPr="00C83177">
        <w:rPr>
          <w:rFonts w:ascii="Calibri" w:hAnsi="Calibri"/>
          <w:i/>
          <w:rPrChange w:id="161" w:author="KING A.J." w:date="2018-03-07T07:45:00Z">
            <w:rPr>
              <w:rFonts w:ascii="Calibri" w:hAnsi="Calibri"/>
              <w:i/>
              <w:color w:val="FF0000"/>
            </w:rPr>
          </w:rPrChange>
        </w:rPr>
        <w:br/>
      </w:r>
      <w:r w:rsidR="00ED23FC" w:rsidRPr="00C83177">
        <w:rPr>
          <w:rFonts w:ascii="Calibri" w:hAnsi="Calibri"/>
          <w:i/>
          <w:shd w:val="clear" w:color="auto" w:fill="FFFFFF"/>
          <w:rPrChange w:id="162" w:author="KING A.J." w:date="2018-03-07T07:45:00Z">
            <w:rPr>
              <w:rFonts w:ascii="Calibri" w:hAnsi="Calibri"/>
              <w:i/>
              <w:color w:val="FF0000"/>
              <w:shd w:val="clear" w:color="auto" w:fill="FFFFFF"/>
            </w:rPr>
          </w:rPrChange>
        </w:rPr>
        <w:t xml:space="preserve">Paragraph 8) </w:t>
      </w:r>
      <w:proofErr w:type="gramStart"/>
      <w:r w:rsidR="001E4AA0" w:rsidRPr="00C83177">
        <w:rPr>
          <w:rFonts w:ascii="Calibri" w:hAnsi="Calibri"/>
          <w:i/>
          <w:shd w:val="clear" w:color="auto" w:fill="FFFFFF"/>
          <w:rPrChange w:id="163" w:author="KING A.J." w:date="2018-03-07T07:45:00Z">
            <w:rPr>
              <w:rFonts w:ascii="Calibri" w:hAnsi="Calibri"/>
              <w:i/>
              <w:color w:val="FF0000"/>
              <w:shd w:val="clear" w:color="auto" w:fill="FFFFFF"/>
            </w:rPr>
          </w:rPrChange>
        </w:rPr>
        <w:t>The</w:t>
      </w:r>
      <w:proofErr w:type="gramEnd"/>
      <w:r w:rsidR="001E4AA0" w:rsidRPr="00C83177">
        <w:rPr>
          <w:rFonts w:ascii="Calibri" w:hAnsi="Calibri"/>
          <w:i/>
          <w:shd w:val="clear" w:color="auto" w:fill="FFFFFF"/>
          <w:rPrChange w:id="164" w:author="KING A.J." w:date="2018-03-07T07:45:00Z">
            <w:rPr>
              <w:rFonts w:ascii="Calibri" w:hAnsi="Calibri"/>
              <w:i/>
              <w:color w:val="FF0000"/>
              <w:shd w:val="clear" w:color="auto" w:fill="FFFFFF"/>
            </w:rPr>
          </w:rPrChange>
        </w:rPr>
        <w:t xml:space="preserve"> conclusion that the goats are copying one another would be strengthened if the authors, after using the approach justified in Fig 1, also analysed the spatial structure of this copying behaviour. Presumably the goats are matching their orientation to nearer neighbours if they are copying, so this should be something they can demonstrate from the GPS data. This is essential to support the idea of copying, the results are currently minimal and there is a real need for further analysis to support the conclusions. The paper is quite short so there is plenty of space for this.</w:t>
      </w:r>
    </w:p>
    <w:p w:rsidR="00A50BCF" w:rsidRPr="00C83177" w:rsidRDefault="00A50BCF" w:rsidP="00A50BCF">
      <w:pPr>
        <w:rPr>
          <w:rFonts w:ascii="Calibri" w:hAnsi="Calibri"/>
          <w:i/>
          <w:shd w:val="clear" w:color="auto" w:fill="FFFFFF"/>
          <w:rPrChange w:id="165" w:author="KING A.J." w:date="2018-03-07T07:45:00Z">
            <w:rPr>
              <w:rFonts w:ascii="Calibri" w:hAnsi="Calibri"/>
              <w:i/>
              <w:color w:val="FF0000"/>
              <w:shd w:val="clear" w:color="auto" w:fill="FFFFFF"/>
            </w:rPr>
          </w:rPrChange>
        </w:rPr>
      </w:pPr>
    </w:p>
    <w:p w:rsidR="00A50BCF" w:rsidRPr="00C83177" w:rsidRDefault="003945F7" w:rsidP="00A50BCF">
      <w:pPr>
        <w:rPr>
          <w:rFonts w:ascii="Calibri" w:hAnsi="Calibri"/>
          <w:shd w:val="clear" w:color="auto" w:fill="FFFFFF"/>
        </w:rPr>
      </w:pPr>
      <w:commentRangeStart w:id="166"/>
      <w:r w:rsidRPr="00C83177">
        <w:rPr>
          <w:rFonts w:ascii="Calibri" w:hAnsi="Calibri"/>
          <w:shd w:val="clear" w:color="auto" w:fill="FFFFFF"/>
        </w:rPr>
        <w:t xml:space="preserve">I see the potential in disregarding copying movements which </w:t>
      </w:r>
      <w:r w:rsidR="00F80669" w:rsidRPr="00C83177">
        <w:rPr>
          <w:rFonts w:ascii="Calibri" w:hAnsi="Calibri"/>
          <w:shd w:val="clear" w:color="auto" w:fill="FFFFFF"/>
        </w:rPr>
        <w:t>cannot be demonstrated to have occurred between</w:t>
      </w:r>
      <w:r w:rsidRPr="00C83177">
        <w:rPr>
          <w:rFonts w:ascii="Calibri" w:hAnsi="Calibri"/>
          <w:shd w:val="clear" w:color="auto" w:fill="FFFFFF"/>
        </w:rPr>
        <w:t xml:space="preserve"> individuals in close proximity. After</w:t>
      </w:r>
      <w:r w:rsidR="00651DA6" w:rsidRPr="00C83177">
        <w:rPr>
          <w:rFonts w:ascii="Calibri" w:hAnsi="Calibri"/>
          <w:shd w:val="clear" w:color="auto" w:fill="FFFFFF"/>
        </w:rPr>
        <w:t xml:space="preserve"> </w:t>
      </w:r>
      <w:r w:rsidRPr="00C83177">
        <w:rPr>
          <w:rFonts w:ascii="Calibri" w:hAnsi="Calibri"/>
          <w:shd w:val="clear" w:color="auto" w:fill="FFFFFF"/>
        </w:rPr>
        <w:t>all one could conclude that significant correlations of heading trajectories would be found in goats on the other side of the planet</w:t>
      </w:r>
      <w:r w:rsidR="00651DA6" w:rsidRPr="00C83177">
        <w:rPr>
          <w:rFonts w:ascii="Calibri" w:hAnsi="Calibri"/>
          <w:shd w:val="clear" w:color="auto" w:fill="FFFFFF"/>
        </w:rPr>
        <w:t xml:space="preserve"> (every so often)</w:t>
      </w:r>
      <w:r w:rsidRPr="00C83177">
        <w:rPr>
          <w:rFonts w:ascii="Calibri" w:hAnsi="Calibri"/>
          <w:shd w:val="clear" w:color="auto" w:fill="FFFFFF"/>
        </w:rPr>
        <w:t xml:space="preserve">. This </w:t>
      </w:r>
      <w:r w:rsidR="00651DA6" w:rsidRPr="00C83177">
        <w:rPr>
          <w:rFonts w:ascii="Calibri" w:hAnsi="Calibri"/>
          <w:shd w:val="clear" w:color="auto" w:fill="FFFFFF"/>
        </w:rPr>
        <w:t>is why we chose the threshold for</w:t>
      </w:r>
      <w:r w:rsidRPr="00C83177">
        <w:rPr>
          <w:rFonts w:ascii="Calibri" w:hAnsi="Calibri"/>
          <w:shd w:val="clear" w:color="auto" w:fill="FFFFFF"/>
        </w:rPr>
        <w:t xml:space="preserve"> correlations over</w:t>
      </w:r>
      <w:r w:rsidR="00651DA6" w:rsidRPr="00C83177">
        <w:rPr>
          <w:rFonts w:ascii="Calibri" w:hAnsi="Calibri"/>
          <w:shd w:val="clear" w:color="auto" w:fill="FFFFFF"/>
        </w:rPr>
        <w:t xml:space="preserve"> 0.95 (greater than the</w:t>
      </w:r>
      <w:r w:rsidR="00F80669" w:rsidRPr="00861320">
        <w:rPr>
          <w:rFonts w:ascii="Calibri" w:hAnsi="Calibri"/>
          <w:shd w:val="clear" w:color="auto" w:fill="FFFFFF"/>
        </w:rPr>
        <w:t xml:space="preserve"> 0.9 threshold used in the</w:t>
      </w:r>
      <w:r w:rsidR="00651DA6" w:rsidRPr="00861320">
        <w:rPr>
          <w:rFonts w:ascii="Calibri" w:hAnsi="Calibri"/>
          <w:shd w:val="clear" w:color="auto" w:fill="FFFFFF"/>
        </w:rPr>
        <w:t xml:space="preserve"> original study</w:t>
      </w:r>
      <w:r w:rsidR="00F80669" w:rsidRPr="00861320">
        <w:rPr>
          <w:rFonts w:ascii="Calibri" w:hAnsi="Calibri"/>
          <w:shd w:val="clear" w:color="auto" w:fill="FFFFFF"/>
        </w:rPr>
        <w:t xml:space="preserve"> from which the leadership methods were attained, see in text for reference). We</w:t>
      </w:r>
      <w:r w:rsidR="00651DA6" w:rsidRPr="00861320">
        <w:rPr>
          <w:rFonts w:ascii="Calibri" w:hAnsi="Calibri"/>
          <w:shd w:val="clear" w:color="auto" w:fill="FFFFFF"/>
        </w:rPr>
        <w:t xml:space="preserve"> still found 762 </w:t>
      </w:r>
      <w:r w:rsidR="00C5238A" w:rsidRPr="00861320">
        <w:rPr>
          <w:rFonts w:ascii="Calibri" w:hAnsi="Calibri"/>
          <w:shd w:val="clear" w:color="auto" w:fill="FFFFFF"/>
        </w:rPr>
        <w:t>leadership events during the</w:t>
      </w:r>
      <w:r w:rsidR="00651DA6" w:rsidRPr="00861320">
        <w:rPr>
          <w:rFonts w:ascii="Calibri" w:hAnsi="Calibri"/>
          <w:shd w:val="clear" w:color="auto" w:fill="FFFFFF"/>
        </w:rPr>
        <w:t xml:space="preserve"> departure phase, and 857 in motion. We also performed the analysis at correlation thresholds of 0.4 and 0.9 and found no difference to the outcome or direction of our results. Altogether, testing whether individuals are copying one another, and at which distances could be fruitful, though in our dataset (which was chosen for cohesiveness of the goats), all seem to respond to one another independent of d</w:t>
      </w:r>
      <w:r w:rsidR="00F80669" w:rsidRPr="00861320">
        <w:rPr>
          <w:rFonts w:ascii="Calibri" w:hAnsi="Calibri"/>
          <w:shd w:val="clear" w:color="auto" w:fill="FFFFFF"/>
        </w:rPr>
        <w:t xml:space="preserve">istance. </w:t>
      </w:r>
      <w:proofErr w:type="gramStart"/>
      <w:r w:rsidR="00F80669" w:rsidRPr="00861320">
        <w:rPr>
          <w:rFonts w:ascii="Calibri" w:hAnsi="Calibri"/>
          <w:shd w:val="clear" w:color="auto" w:fill="FFFFFF"/>
        </w:rPr>
        <w:t>(An interesting finding in itself.)</w:t>
      </w:r>
      <w:commentRangeEnd w:id="166"/>
      <w:proofErr w:type="gramEnd"/>
      <w:r w:rsidR="00A30B69">
        <w:rPr>
          <w:rStyle w:val="CommentReference"/>
        </w:rPr>
        <w:commentReference w:id="166"/>
      </w:r>
      <w:r w:rsidR="001E4AA0" w:rsidRPr="00C83177">
        <w:rPr>
          <w:rFonts w:ascii="Calibri" w:hAnsi="Calibri"/>
          <w:i/>
          <w:rPrChange w:id="167" w:author="KING A.J." w:date="2018-03-07T07:45:00Z">
            <w:rPr>
              <w:rFonts w:ascii="Calibri" w:hAnsi="Calibri"/>
              <w:i/>
              <w:color w:val="FF0000"/>
            </w:rPr>
          </w:rPrChange>
        </w:rPr>
        <w:br/>
      </w:r>
      <w:r w:rsidR="001E4AA0" w:rsidRPr="00C83177">
        <w:rPr>
          <w:rFonts w:ascii="Calibri" w:hAnsi="Calibri"/>
          <w:i/>
          <w:rPrChange w:id="168" w:author="KING A.J." w:date="2018-03-07T07:45:00Z">
            <w:rPr>
              <w:rFonts w:ascii="Calibri" w:hAnsi="Calibri"/>
              <w:i/>
              <w:color w:val="FF0000"/>
            </w:rPr>
          </w:rPrChange>
        </w:rPr>
        <w:br/>
      </w:r>
      <w:r w:rsidR="00ED23FC" w:rsidRPr="00C83177">
        <w:rPr>
          <w:rFonts w:ascii="Calibri" w:hAnsi="Calibri"/>
          <w:i/>
          <w:shd w:val="clear" w:color="auto" w:fill="FFFFFF"/>
          <w:rPrChange w:id="169" w:author="KING A.J." w:date="2018-03-07T07:45:00Z">
            <w:rPr>
              <w:rFonts w:ascii="Calibri" w:hAnsi="Calibri"/>
              <w:i/>
              <w:color w:val="FF0000"/>
              <w:shd w:val="clear" w:color="auto" w:fill="FFFFFF"/>
            </w:rPr>
          </w:rPrChange>
        </w:rPr>
        <w:t xml:space="preserve">Paragraph 9) </w:t>
      </w:r>
      <w:r w:rsidR="001E4AA0" w:rsidRPr="00C83177">
        <w:rPr>
          <w:rFonts w:ascii="Calibri" w:hAnsi="Calibri"/>
          <w:i/>
          <w:shd w:val="clear" w:color="auto" w:fill="FFFFFF"/>
          <w:rPrChange w:id="170" w:author="KING A.J." w:date="2018-03-07T07:45:00Z">
            <w:rPr>
              <w:rFonts w:ascii="Calibri" w:hAnsi="Calibri"/>
              <w:i/>
              <w:color w:val="FF0000"/>
              <w:shd w:val="clear" w:color="auto" w:fill="FFFFFF"/>
            </w:rPr>
          </w:rPrChange>
        </w:rPr>
        <w:t xml:space="preserve">It is odd that the word ‘goat’ doesn’t appear until the end of the summary, instead “free-ranging social ungulates (Capra </w:t>
      </w:r>
      <w:proofErr w:type="spellStart"/>
      <w:r w:rsidR="001E4AA0" w:rsidRPr="00C83177">
        <w:rPr>
          <w:rFonts w:ascii="Calibri" w:hAnsi="Calibri"/>
          <w:i/>
          <w:shd w:val="clear" w:color="auto" w:fill="FFFFFF"/>
          <w:rPrChange w:id="171" w:author="KING A.J." w:date="2018-03-07T07:45:00Z">
            <w:rPr>
              <w:rFonts w:ascii="Calibri" w:hAnsi="Calibri"/>
              <w:i/>
              <w:color w:val="FF0000"/>
              <w:shd w:val="clear" w:color="auto" w:fill="FFFFFF"/>
            </w:rPr>
          </w:rPrChange>
        </w:rPr>
        <w:t>aegagrus</w:t>
      </w:r>
      <w:proofErr w:type="spellEnd"/>
      <w:r w:rsidR="001E4AA0" w:rsidRPr="00C83177">
        <w:rPr>
          <w:rFonts w:ascii="Calibri" w:hAnsi="Calibri"/>
          <w:i/>
          <w:shd w:val="clear" w:color="auto" w:fill="FFFFFF"/>
          <w:rPrChange w:id="172" w:author="KING A.J." w:date="2018-03-07T07:45:00Z">
            <w:rPr>
              <w:rFonts w:ascii="Calibri" w:hAnsi="Calibri"/>
              <w:i/>
              <w:color w:val="FF0000"/>
              <w:shd w:val="clear" w:color="auto" w:fill="FFFFFF"/>
            </w:rPr>
          </w:rPrChange>
        </w:rPr>
        <w:t xml:space="preserve"> </w:t>
      </w:r>
      <w:proofErr w:type="spellStart"/>
      <w:r w:rsidR="001E4AA0" w:rsidRPr="00C83177">
        <w:rPr>
          <w:rFonts w:ascii="Calibri" w:hAnsi="Calibri"/>
          <w:i/>
          <w:shd w:val="clear" w:color="auto" w:fill="FFFFFF"/>
          <w:rPrChange w:id="173" w:author="KING A.J." w:date="2018-03-07T07:45:00Z">
            <w:rPr>
              <w:rFonts w:ascii="Calibri" w:hAnsi="Calibri"/>
              <w:i/>
              <w:color w:val="FF0000"/>
              <w:shd w:val="clear" w:color="auto" w:fill="FFFFFF"/>
            </w:rPr>
          </w:rPrChange>
        </w:rPr>
        <w:t>hircus</w:t>
      </w:r>
      <w:proofErr w:type="spellEnd"/>
      <w:r w:rsidR="001E4AA0" w:rsidRPr="00C83177">
        <w:rPr>
          <w:rFonts w:ascii="Calibri" w:hAnsi="Calibri"/>
          <w:i/>
          <w:shd w:val="clear" w:color="auto" w:fill="FFFFFF"/>
          <w:rPrChange w:id="174" w:author="KING A.J." w:date="2018-03-07T07:45:00Z">
            <w:rPr>
              <w:rFonts w:ascii="Calibri" w:hAnsi="Calibri"/>
              <w:i/>
              <w:color w:val="FF0000"/>
              <w:shd w:val="clear" w:color="auto" w:fill="FFFFFF"/>
            </w:rPr>
          </w:rPrChange>
        </w:rPr>
        <w:t xml:space="preserve">)” are referred to initially and “a social ungulate (Capra </w:t>
      </w:r>
      <w:proofErr w:type="spellStart"/>
      <w:r w:rsidR="001E4AA0" w:rsidRPr="00C83177">
        <w:rPr>
          <w:rFonts w:ascii="Calibri" w:hAnsi="Calibri"/>
          <w:i/>
          <w:shd w:val="clear" w:color="auto" w:fill="FFFFFF"/>
          <w:rPrChange w:id="175" w:author="KING A.J." w:date="2018-03-07T07:45:00Z">
            <w:rPr>
              <w:rFonts w:ascii="Calibri" w:hAnsi="Calibri"/>
              <w:i/>
              <w:color w:val="FF0000"/>
              <w:shd w:val="clear" w:color="auto" w:fill="FFFFFF"/>
            </w:rPr>
          </w:rPrChange>
        </w:rPr>
        <w:t>aegagrus</w:t>
      </w:r>
      <w:proofErr w:type="spellEnd"/>
      <w:r w:rsidR="001E4AA0" w:rsidRPr="00C83177">
        <w:rPr>
          <w:rFonts w:ascii="Calibri" w:hAnsi="Calibri"/>
          <w:i/>
          <w:shd w:val="clear" w:color="auto" w:fill="FFFFFF"/>
          <w:rPrChange w:id="176" w:author="KING A.J." w:date="2018-03-07T07:45:00Z">
            <w:rPr>
              <w:rFonts w:ascii="Calibri" w:hAnsi="Calibri"/>
              <w:i/>
              <w:color w:val="FF0000"/>
              <w:shd w:val="clear" w:color="auto" w:fill="FFFFFF"/>
            </w:rPr>
          </w:rPrChange>
        </w:rPr>
        <w:t xml:space="preserve"> </w:t>
      </w:r>
      <w:proofErr w:type="spellStart"/>
      <w:r w:rsidR="001E4AA0" w:rsidRPr="00C83177">
        <w:rPr>
          <w:rFonts w:ascii="Calibri" w:hAnsi="Calibri"/>
          <w:i/>
          <w:shd w:val="clear" w:color="auto" w:fill="FFFFFF"/>
          <w:rPrChange w:id="177" w:author="KING A.J." w:date="2018-03-07T07:45:00Z">
            <w:rPr>
              <w:rFonts w:ascii="Calibri" w:hAnsi="Calibri"/>
              <w:i/>
              <w:color w:val="FF0000"/>
              <w:shd w:val="clear" w:color="auto" w:fill="FFFFFF"/>
            </w:rPr>
          </w:rPrChange>
        </w:rPr>
        <w:t>hircus</w:t>
      </w:r>
      <w:proofErr w:type="spellEnd"/>
      <w:r w:rsidR="001E4AA0" w:rsidRPr="00C83177">
        <w:rPr>
          <w:rFonts w:ascii="Calibri" w:hAnsi="Calibri"/>
          <w:i/>
          <w:shd w:val="clear" w:color="auto" w:fill="FFFFFF"/>
          <w:rPrChange w:id="178" w:author="KING A.J." w:date="2018-03-07T07:45:00Z">
            <w:rPr>
              <w:rFonts w:ascii="Calibri" w:hAnsi="Calibri"/>
              <w:i/>
              <w:color w:val="FF0000"/>
              <w:shd w:val="clear" w:color="auto" w:fill="FFFFFF"/>
            </w:rPr>
          </w:rPrChange>
        </w:rPr>
        <w:t>)” in the title.</w:t>
      </w:r>
      <w:r w:rsidR="001E4AA0" w:rsidRPr="00C83177">
        <w:rPr>
          <w:rFonts w:ascii="Calibri" w:hAnsi="Calibri"/>
          <w:i/>
          <w:rPrChange w:id="179" w:author="KING A.J." w:date="2018-03-07T07:45:00Z">
            <w:rPr>
              <w:rFonts w:ascii="Calibri" w:hAnsi="Calibri"/>
              <w:i/>
              <w:color w:val="000000"/>
            </w:rPr>
          </w:rPrChange>
        </w:rPr>
        <w:br/>
      </w:r>
    </w:p>
    <w:p w:rsidR="003945F7" w:rsidRPr="00C83177" w:rsidRDefault="003945F7" w:rsidP="00A50BCF">
      <w:pPr>
        <w:rPr>
          <w:rFonts w:ascii="Calibri" w:hAnsi="Calibri"/>
          <w:rPrChange w:id="180" w:author="KING A.J." w:date="2018-03-07T07:45:00Z">
            <w:rPr>
              <w:rFonts w:ascii="Calibri" w:hAnsi="Calibri"/>
              <w:color w:val="000000"/>
            </w:rPr>
          </w:rPrChange>
        </w:rPr>
      </w:pPr>
      <w:del w:id="181" w:author="KING A.J." w:date="2018-03-07T08:07:00Z">
        <w:r w:rsidRPr="00C83177" w:rsidDel="00A30B69">
          <w:rPr>
            <w:rFonts w:ascii="Calibri" w:hAnsi="Calibri"/>
            <w:rPrChange w:id="182" w:author="KING A.J." w:date="2018-03-07T07:45:00Z">
              <w:rPr>
                <w:rFonts w:ascii="Calibri" w:hAnsi="Calibri"/>
                <w:color w:val="000000"/>
              </w:rPr>
            </w:rPrChange>
          </w:rPr>
          <w:delText xml:space="preserve">I </w:delText>
        </w:r>
      </w:del>
      <w:ins w:id="183" w:author="KING A.J." w:date="2018-03-07T08:07:00Z">
        <w:r w:rsidR="00A30B69">
          <w:rPr>
            <w:rFonts w:ascii="Calibri" w:hAnsi="Calibri"/>
          </w:rPr>
          <w:t xml:space="preserve">We </w:t>
        </w:r>
      </w:ins>
      <w:r w:rsidRPr="00C83177">
        <w:rPr>
          <w:rFonts w:ascii="Calibri" w:hAnsi="Calibri"/>
          <w:rPrChange w:id="184" w:author="KING A.J." w:date="2018-03-07T07:45:00Z">
            <w:rPr>
              <w:rFonts w:ascii="Calibri" w:hAnsi="Calibri"/>
              <w:color w:val="000000"/>
            </w:rPr>
          </w:rPrChange>
        </w:rPr>
        <w:t xml:space="preserve">have </w:t>
      </w:r>
      <w:del w:id="185" w:author="KING A.J." w:date="2018-03-07T08:07:00Z">
        <w:r w:rsidRPr="00C83177" w:rsidDel="00A30B69">
          <w:rPr>
            <w:rFonts w:ascii="Calibri" w:hAnsi="Calibri"/>
            <w:rPrChange w:id="186" w:author="KING A.J." w:date="2018-03-07T07:45:00Z">
              <w:rPr>
                <w:rFonts w:ascii="Calibri" w:hAnsi="Calibri"/>
                <w:color w:val="000000"/>
              </w:rPr>
            </w:rPrChange>
          </w:rPr>
          <w:delText xml:space="preserve">moved </w:delText>
        </w:r>
      </w:del>
      <w:ins w:id="187" w:author="KING A.J." w:date="2018-03-07T08:07:00Z">
        <w:r w:rsidR="00A30B69">
          <w:rPr>
            <w:rFonts w:ascii="Calibri" w:hAnsi="Calibri"/>
          </w:rPr>
          <w:t>added</w:t>
        </w:r>
        <w:r w:rsidR="00A30B69" w:rsidRPr="00C83177">
          <w:rPr>
            <w:rFonts w:ascii="Calibri" w:hAnsi="Calibri"/>
            <w:rPrChange w:id="188" w:author="KING A.J." w:date="2018-03-07T07:45:00Z">
              <w:rPr>
                <w:rFonts w:ascii="Calibri" w:hAnsi="Calibri"/>
                <w:color w:val="000000"/>
              </w:rPr>
            </w:rPrChange>
          </w:rPr>
          <w:t xml:space="preserve"> </w:t>
        </w:r>
      </w:ins>
      <w:r w:rsidRPr="00C83177">
        <w:rPr>
          <w:rFonts w:ascii="Calibri" w:hAnsi="Calibri"/>
          <w:rPrChange w:id="189" w:author="KING A.J." w:date="2018-03-07T07:45:00Z">
            <w:rPr>
              <w:rFonts w:ascii="Calibri" w:hAnsi="Calibri"/>
              <w:color w:val="000000"/>
            </w:rPr>
          </w:rPrChange>
        </w:rPr>
        <w:t xml:space="preserve">“goat” </w:t>
      </w:r>
      <w:del w:id="190" w:author="KING A.J." w:date="2018-03-07T08:07:00Z">
        <w:r w:rsidRPr="00C83177" w:rsidDel="00A30B69">
          <w:rPr>
            <w:rFonts w:ascii="Calibri" w:hAnsi="Calibri"/>
            <w:rPrChange w:id="191" w:author="KING A.J." w:date="2018-03-07T07:45:00Z">
              <w:rPr>
                <w:rFonts w:ascii="Calibri" w:hAnsi="Calibri"/>
                <w:color w:val="000000"/>
              </w:rPr>
            </w:rPrChange>
          </w:rPr>
          <w:delText>in</w:delText>
        </w:r>
      </w:del>
      <w:r w:rsidRPr="00C83177">
        <w:rPr>
          <w:rFonts w:ascii="Calibri" w:hAnsi="Calibri"/>
          <w:rPrChange w:id="192" w:author="KING A.J." w:date="2018-03-07T07:45:00Z">
            <w:rPr>
              <w:rFonts w:ascii="Calibri" w:hAnsi="Calibri"/>
              <w:color w:val="000000"/>
            </w:rPr>
          </w:rPrChange>
        </w:rPr>
        <w:t xml:space="preserve">to the title. </w:t>
      </w:r>
    </w:p>
    <w:p w:rsidR="00ED23FC" w:rsidRPr="00C83177" w:rsidRDefault="001E4AA0" w:rsidP="006578E4">
      <w:pPr>
        <w:ind w:firstLine="720"/>
        <w:rPr>
          <w:rFonts w:ascii="Calibri" w:hAnsi="Calibri"/>
          <w:shd w:val="clear" w:color="auto" w:fill="FFFFFF"/>
          <w:rPrChange w:id="193" w:author="KING A.J." w:date="2018-03-07T07:45:00Z">
            <w:rPr>
              <w:rFonts w:ascii="Calibri" w:hAnsi="Calibri"/>
              <w:color w:val="000000"/>
              <w:shd w:val="clear" w:color="auto" w:fill="FFFFFF"/>
            </w:rPr>
          </w:rPrChange>
        </w:rPr>
      </w:pPr>
      <w:r w:rsidRPr="00C83177">
        <w:rPr>
          <w:rFonts w:ascii="Calibri" w:hAnsi="Calibri"/>
          <w:i/>
          <w:rPrChange w:id="194" w:author="KING A.J." w:date="2018-03-07T07:45:00Z">
            <w:rPr>
              <w:rFonts w:ascii="Calibri" w:hAnsi="Calibri"/>
              <w:i/>
              <w:color w:val="000000"/>
            </w:rPr>
          </w:rPrChange>
        </w:rPr>
        <w:br/>
      </w:r>
      <w:r w:rsidRPr="00C83177">
        <w:rPr>
          <w:rFonts w:ascii="Calibri" w:hAnsi="Calibri"/>
          <w:i/>
          <w:shd w:val="clear" w:color="auto" w:fill="FFFFFF"/>
          <w:rPrChange w:id="195" w:author="KING A.J." w:date="2018-03-07T07:45:00Z">
            <w:rPr>
              <w:rFonts w:ascii="Calibri" w:hAnsi="Calibri"/>
              <w:i/>
              <w:color w:val="000000"/>
              <w:shd w:val="clear" w:color="auto" w:fill="FFFFFF"/>
            </w:rPr>
          </w:rPrChange>
        </w:rPr>
        <w:t>Referee: 2</w:t>
      </w:r>
      <w:r w:rsidRPr="00C83177">
        <w:rPr>
          <w:rFonts w:ascii="Calibri" w:hAnsi="Calibri"/>
          <w:rPrChange w:id="196" w:author="KING A.J." w:date="2018-03-07T07:45:00Z">
            <w:rPr>
              <w:rFonts w:ascii="Calibri" w:hAnsi="Calibri"/>
              <w:color w:val="000000"/>
            </w:rPr>
          </w:rPrChange>
        </w:rPr>
        <w:br/>
      </w:r>
      <w:r w:rsidRPr="00C83177">
        <w:rPr>
          <w:rFonts w:ascii="Calibri" w:hAnsi="Calibri"/>
          <w:rPrChange w:id="197" w:author="KING A.J." w:date="2018-03-07T07:45:00Z">
            <w:rPr>
              <w:rFonts w:ascii="Calibri" w:hAnsi="Calibri"/>
              <w:color w:val="000000"/>
            </w:rPr>
          </w:rPrChange>
        </w:rPr>
        <w:br/>
      </w:r>
      <w:r w:rsidRPr="00C83177">
        <w:rPr>
          <w:rFonts w:ascii="Calibri" w:hAnsi="Calibri"/>
          <w:shd w:val="clear" w:color="auto" w:fill="FFFFFF"/>
          <w:rPrChange w:id="198" w:author="KING A.J." w:date="2018-03-07T07:45:00Z">
            <w:rPr>
              <w:rFonts w:ascii="Calibri" w:hAnsi="Calibri"/>
              <w:color w:val="000000"/>
              <w:shd w:val="clear" w:color="auto" w:fill="FFFFFF"/>
            </w:rPr>
          </w:rPrChange>
        </w:rPr>
        <w:t>Comments to the Author(s)</w:t>
      </w:r>
    </w:p>
    <w:p w:rsidR="00ED23FC" w:rsidRPr="00C83177" w:rsidRDefault="001E4AA0" w:rsidP="006578E4">
      <w:pPr>
        <w:ind w:firstLine="720"/>
        <w:rPr>
          <w:rFonts w:ascii="Calibri" w:hAnsi="Calibri"/>
          <w:i/>
          <w:shd w:val="clear" w:color="auto" w:fill="FFFFFF"/>
          <w:rPrChange w:id="199" w:author="KING A.J." w:date="2018-03-07T07:45:00Z">
            <w:rPr>
              <w:rFonts w:ascii="Calibri" w:hAnsi="Calibri"/>
              <w:i/>
              <w:color w:val="FF0000"/>
              <w:shd w:val="clear" w:color="auto" w:fill="FFFFFF"/>
            </w:rPr>
          </w:rPrChange>
        </w:rPr>
      </w:pPr>
      <w:r w:rsidRPr="00C83177">
        <w:rPr>
          <w:rFonts w:ascii="Calibri" w:hAnsi="Calibri"/>
          <w:rPrChange w:id="200" w:author="KING A.J." w:date="2018-03-07T07:45:00Z">
            <w:rPr>
              <w:rFonts w:ascii="Calibri" w:hAnsi="Calibri"/>
              <w:color w:val="000000"/>
            </w:rPr>
          </w:rPrChange>
        </w:rPr>
        <w:br/>
      </w:r>
      <w:r w:rsidRPr="00C83177">
        <w:rPr>
          <w:rFonts w:ascii="Calibri" w:hAnsi="Calibri"/>
          <w:i/>
          <w:shd w:val="clear" w:color="auto" w:fill="FFFFFF"/>
          <w:rPrChange w:id="201" w:author="KING A.J." w:date="2018-03-07T07:45:00Z">
            <w:rPr>
              <w:rFonts w:ascii="Calibri" w:hAnsi="Calibri"/>
              <w:i/>
              <w:color w:val="FF0000"/>
              <w:shd w:val="clear" w:color="auto" w:fill="FFFFFF"/>
            </w:rPr>
          </w:rPrChange>
        </w:rPr>
        <w:t xml:space="preserve">The main finding of this article is that groups of goats become more aligned as they move and that </w:t>
      </w:r>
      <w:bookmarkStart w:id="202" w:name="_GoBack"/>
      <w:bookmarkEnd w:id="202"/>
      <w:r w:rsidRPr="00C83177">
        <w:rPr>
          <w:rFonts w:ascii="Calibri" w:hAnsi="Calibri"/>
          <w:i/>
          <w:shd w:val="clear" w:color="auto" w:fill="FFFFFF"/>
          <w:rPrChange w:id="203" w:author="KING A.J." w:date="2018-03-07T07:45:00Z">
            <w:rPr>
              <w:rFonts w:ascii="Calibri" w:hAnsi="Calibri"/>
              <w:i/>
              <w:color w:val="FF0000"/>
              <w:shd w:val="clear" w:color="auto" w:fill="FFFFFF"/>
            </w:rPr>
          </w:rPrChange>
        </w:rPr>
        <w:t>alignment and movement take place roughly at the same time.</w:t>
      </w:r>
      <w:r w:rsidRPr="00C83177">
        <w:rPr>
          <w:rFonts w:ascii="Calibri" w:hAnsi="Calibri"/>
          <w:i/>
          <w:rPrChange w:id="204" w:author="KING A.J." w:date="2018-03-07T07:45:00Z">
            <w:rPr>
              <w:rFonts w:ascii="Calibri" w:hAnsi="Calibri"/>
              <w:i/>
              <w:color w:val="FF0000"/>
            </w:rPr>
          </w:rPrChange>
        </w:rPr>
        <w:br/>
      </w:r>
      <w:r w:rsidRPr="00C83177">
        <w:rPr>
          <w:rFonts w:ascii="Calibri" w:hAnsi="Calibri"/>
          <w:i/>
          <w:shd w:val="clear" w:color="auto" w:fill="FFFFFF"/>
          <w:rPrChange w:id="205" w:author="KING A.J." w:date="2018-03-07T07:45:00Z">
            <w:rPr>
              <w:rFonts w:ascii="Calibri" w:hAnsi="Calibri"/>
              <w:i/>
              <w:color w:val="FF0000"/>
              <w:shd w:val="clear" w:color="auto" w:fill="FFFFFF"/>
            </w:rPr>
          </w:rPrChange>
        </w:rPr>
        <w:t>There is no evidence for voting based on alignment used as a signal, which was observed in other animal species (African buffalos, cormorants, primates). The results do not allow to rule out the possibility that goats use other signals than body orientation to communicate.</w:t>
      </w:r>
    </w:p>
    <w:p w:rsidR="00ED23FC" w:rsidRPr="00C83177" w:rsidRDefault="00ED23FC" w:rsidP="006578E4">
      <w:pPr>
        <w:ind w:firstLine="720"/>
        <w:rPr>
          <w:rFonts w:ascii="Calibri" w:hAnsi="Calibri"/>
          <w:i/>
          <w:rPrChange w:id="206" w:author="KING A.J." w:date="2018-03-07T07:45:00Z">
            <w:rPr>
              <w:rFonts w:ascii="Calibri" w:hAnsi="Calibri"/>
              <w:i/>
              <w:color w:val="FF0000"/>
            </w:rPr>
          </w:rPrChange>
        </w:rPr>
      </w:pPr>
      <w:commentRangeStart w:id="207"/>
      <w:r w:rsidRPr="00C83177">
        <w:rPr>
          <w:rFonts w:ascii="Calibri" w:hAnsi="Calibri"/>
          <w:shd w:val="clear" w:color="auto" w:fill="FFFFFF"/>
        </w:rPr>
        <w:t>I believe this is addressed above.</w:t>
      </w:r>
      <w:r w:rsidR="001E4AA0" w:rsidRPr="00C83177">
        <w:rPr>
          <w:rFonts w:ascii="Calibri" w:hAnsi="Calibri"/>
          <w:i/>
          <w:rPrChange w:id="208" w:author="KING A.J." w:date="2018-03-07T07:45:00Z">
            <w:rPr>
              <w:rFonts w:ascii="Calibri" w:hAnsi="Calibri"/>
              <w:i/>
              <w:color w:val="FF0000"/>
            </w:rPr>
          </w:rPrChange>
        </w:rPr>
        <w:br/>
      </w:r>
      <w:commentRangeEnd w:id="207"/>
      <w:r w:rsidR="00A30B69">
        <w:rPr>
          <w:rStyle w:val="CommentReference"/>
        </w:rPr>
        <w:commentReference w:id="207"/>
      </w:r>
      <w:r w:rsidR="001E4AA0" w:rsidRPr="00C83177">
        <w:rPr>
          <w:rFonts w:ascii="Calibri" w:hAnsi="Calibri"/>
          <w:i/>
          <w:rPrChange w:id="209" w:author="KING A.J." w:date="2018-03-07T07:45:00Z">
            <w:rPr>
              <w:rFonts w:ascii="Calibri" w:hAnsi="Calibri"/>
              <w:i/>
              <w:color w:val="FF0000"/>
            </w:rPr>
          </w:rPrChange>
        </w:rPr>
        <w:br/>
      </w:r>
      <w:r w:rsidR="001E4AA0" w:rsidRPr="00C83177">
        <w:rPr>
          <w:rFonts w:ascii="Calibri" w:hAnsi="Calibri"/>
          <w:i/>
          <w:shd w:val="clear" w:color="auto" w:fill="FFFFFF"/>
          <w:rPrChange w:id="210" w:author="KING A.J." w:date="2018-03-07T07:45:00Z">
            <w:rPr>
              <w:rFonts w:ascii="Calibri" w:hAnsi="Calibri"/>
              <w:i/>
              <w:color w:val="FF0000"/>
              <w:shd w:val="clear" w:color="auto" w:fill="FFFFFF"/>
            </w:rPr>
          </w:rPrChange>
        </w:rPr>
        <w:t xml:space="preserve">My major concern is that the analysis focuses on a short period before departure, but already 100 seconds before departure the decision parameter (which I understand indicates the alignment with the final direction) is much higher than random (figure 2). Hence it is possible that goats are actually 'voting' by pointing to the next direction of movement, only they have started doing so well before the actual departure. The fact that the decision parameter further increases around the time of departure is inevitable (it does so by definition, if it is the alignment of the group direction with the </w:t>
      </w:r>
      <w:r w:rsidR="001E4AA0" w:rsidRPr="00C83177">
        <w:rPr>
          <w:rFonts w:ascii="Calibri" w:hAnsi="Calibri"/>
          <w:i/>
          <w:shd w:val="clear" w:color="auto" w:fill="FFFFFF"/>
          <w:rPrChange w:id="211" w:author="KING A.J." w:date="2018-03-07T07:45:00Z">
            <w:rPr>
              <w:rFonts w:ascii="Calibri" w:hAnsi="Calibri"/>
              <w:i/>
              <w:color w:val="FF0000"/>
              <w:shd w:val="clear" w:color="auto" w:fill="FFFFFF"/>
            </w:rPr>
          </w:rPrChange>
        </w:rPr>
        <w:lastRenderedPageBreak/>
        <w:t>direction of movement at time 0 it must be equal to 1 at time 0; see however my point below).</w:t>
      </w:r>
      <w:r w:rsidR="001E4AA0" w:rsidRPr="00C83177">
        <w:rPr>
          <w:rFonts w:ascii="Calibri" w:hAnsi="Calibri"/>
          <w:i/>
          <w:rPrChange w:id="212" w:author="KING A.J." w:date="2018-03-07T07:45:00Z">
            <w:rPr>
              <w:rFonts w:ascii="Calibri" w:hAnsi="Calibri"/>
              <w:i/>
              <w:color w:val="FF0000"/>
            </w:rPr>
          </w:rPrChange>
        </w:rPr>
        <w:br/>
      </w:r>
    </w:p>
    <w:p w:rsidR="000D3D86" w:rsidRPr="00C83177" w:rsidRDefault="00ED23FC" w:rsidP="006578E4">
      <w:pPr>
        <w:ind w:firstLine="720"/>
        <w:rPr>
          <w:rFonts w:ascii="Calibri" w:hAnsi="Calibri"/>
        </w:rPr>
      </w:pPr>
      <w:commentRangeStart w:id="213"/>
      <w:r w:rsidRPr="00C83177">
        <w:rPr>
          <w:rFonts w:ascii="Calibri" w:hAnsi="Calibri"/>
        </w:rPr>
        <w:t>100 seconds is by no means ideal, though neither was n=21 decisions. This was a result of a trade-off between number of decisions and length of time</w:t>
      </w:r>
      <w:r w:rsidR="000D3D86" w:rsidRPr="00C83177">
        <w:rPr>
          <w:rFonts w:ascii="Calibri" w:hAnsi="Calibri"/>
        </w:rPr>
        <w:t xml:space="preserve"> analysed</w:t>
      </w:r>
      <w:r w:rsidRPr="00C83177">
        <w:rPr>
          <w:rFonts w:ascii="Calibri" w:hAnsi="Calibri"/>
        </w:rPr>
        <w:t xml:space="preserve">. </w:t>
      </w:r>
      <w:r w:rsidR="000D3D86" w:rsidRPr="00C83177">
        <w:rPr>
          <w:rFonts w:ascii="Calibri" w:hAnsi="Calibri"/>
        </w:rPr>
        <w:t>G</w:t>
      </w:r>
      <w:r w:rsidRPr="00C83177">
        <w:rPr>
          <w:rFonts w:ascii="Calibri" w:hAnsi="Calibri"/>
        </w:rPr>
        <w:t>iven how fast a group can change trajectory in other systems (i.e. birds, humans), 100 seconds seemed plenty,</w:t>
      </w:r>
      <w:r w:rsidR="000D3D86" w:rsidRPr="00C83177">
        <w:rPr>
          <w:rFonts w:ascii="Calibri" w:hAnsi="Calibri"/>
        </w:rPr>
        <w:t xml:space="preserve"> to test that</w:t>
      </w:r>
      <w:r w:rsidRPr="00C83177">
        <w:rPr>
          <w:rFonts w:ascii="Calibri" w:hAnsi="Calibri"/>
        </w:rPr>
        <w:t xml:space="preserve"> </w:t>
      </w:r>
      <w:r w:rsidR="000D3D86" w:rsidRPr="00C83177">
        <w:rPr>
          <w:rFonts w:ascii="Calibri" w:hAnsi="Calibri"/>
        </w:rPr>
        <w:t xml:space="preserve">if voting with body orientation was a general mechanism which groups use to get from A to B, this timeframe should have captured the </w:t>
      </w:r>
      <w:proofErr w:type="spellStart"/>
      <w:r w:rsidR="000D3D86" w:rsidRPr="00C83177">
        <w:rPr>
          <w:rFonts w:ascii="Calibri" w:hAnsi="Calibri"/>
        </w:rPr>
        <w:t>phenomemon</w:t>
      </w:r>
      <w:proofErr w:type="spellEnd"/>
      <w:r w:rsidR="000D3D86" w:rsidRPr="00C83177">
        <w:rPr>
          <w:rFonts w:ascii="Calibri" w:hAnsi="Calibri"/>
        </w:rPr>
        <w:t xml:space="preserve">. </w:t>
      </w:r>
      <w:commentRangeEnd w:id="213"/>
      <w:r w:rsidR="00A30B69">
        <w:rPr>
          <w:rStyle w:val="CommentReference"/>
        </w:rPr>
        <w:commentReference w:id="213"/>
      </w:r>
    </w:p>
    <w:p w:rsidR="000D3D86" w:rsidRPr="00861320" w:rsidRDefault="000D3D86" w:rsidP="006578E4">
      <w:pPr>
        <w:ind w:firstLine="720"/>
        <w:rPr>
          <w:rFonts w:ascii="Calibri" w:hAnsi="Calibri"/>
        </w:rPr>
      </w:pPr>
      <w:commentRangeStart w:id="214"/>
      <w:r w:rsidRPr="00C83177">
        <w:rPr>
          <w:rFonts w:ascii="Calibri" w:hAnsi="Calibri"/>
        </w:rPr>
        <w:t>Despite this</w:t>
      </w:r>
      <w:r w:rsidR="00F80669" w:rsidRPr="00C83177">
        <w:rPr>
          <w:rFonts w:ascii="Calibri" w:hAnsi="Calibri"/>
        </w:rPr>
        <w:t xml:space="preserve"> defence</w:t>
      </w:r>
      <w:r w:rsidRPr="00861320">
        <w:rPr>
          <w:rFonts w:ascii="Calibri" w:hAnsi="Calibri"/>
        </w:rPr>
        <w:t>, the reviewer has alerted me that the goats may have used a “subgroup vote” mechanism, and the voting phase started before</w:t>
      </w:r>
      <w:r w:rsidR="00C769AF" w:rsidRPr="00861320">
        <w:rPr>
          <w:rFonts w:ascii="Calibri" w:hAnsi="Calibri"/>
        </w:rPr>
        <w:t xml:space="preserve"> the 100 second time window.</w:t>
      </w:r>
      <w:r w:rsidRPr="00861320">
        <w:rPr>
          <w:rFonts w:ascii="Calibri" w:hAnsi="Calibri"/>
        </w:rPr>
        <w:t xml:space="preserve"> I have included this point in</w:t>
      </w:r>
      <w:r w:rsidR="00F80669" w:rsidRPr="00861320">
        <w:rPr>
          <w:rFonts w:ascii="Calibri" w:hAnsi="Calibri"/>
        </w:rPr>
        <w:t xml:space="preserve"> detail in</w:t>
      </w:r>
      <w:r w:rsidRPr="00861320">
        <w:rPr>
          <w:rFonts w:ascii="Calibri" w:hAnsi="Calibri"/>
        </w:rPr>
        <w:t xml:space="preserve"> the re-write of the discussion. </w:t>
      </w:r>
      <w:commentRangeEnd w:id="214"/>
      <w:r w:rsidR="00A30B69">
        <w:rPr>
          <w:rStyle w:val="CommentReference"/>
        </w:rPr>
        <w:commentReference w:id="214"/>
      </w:r>
    </w:p>
    <w:p w:rsidR="000D3D86" w:rsidRPr="00C83177" w:rsidRDefault="001E4AA0" w:rsidP="006578E4">
      <w:pPr>
        <w:ind w:firstLine="720"/>
        <w:rPr>
          <w:rFonts w:ascii="Calibri" w:hAnsi="Calibri"/>
          <w:i/>
          <w:shd w:val="clear" w:color="auto" w:fill="FFFFFF"/>
          <w:rPrChange w:id="215" w:author="KING A.J." w:date="2018-03-07T07:45:00Z">
            <w:rPr>
              <w:rFonts w:ascii="Calibri" w:hAnsi="Calibri"/>
              <w:i/>
              <w:color w:val="FF0000"/>
              <w:shd w:val="clear" w:color="auto" w:fill="FFFFFF"/>
            </w:rPr>
          </w:rPrChange>
        </w:rPr>
      </w:pPr>
      <w:r w:rsidRPr="00C83177">
        <w:rPr>
          <w:rFonts w:ascii="Calibri" w:hAnsi="Calibri"/>
          <w:i/>
          <w:rPrChange w:id="216" w:author="KING A.J." w:date="2018-03-07T07:45:00Z">
            <w:rPr>
              <w:rFonts w:ascii="Calibri" w:hAnsi="Calibri"/>
              <w:i/>
              <w:color w:val="FF0000"/>
            </w:rPr>
          </w:rPrChange>
        </w:rPr>
        <w:br/>
      </w:r>
      <w:r w:rsidRPr="00C83177">
        <w:rPr>
          <w:rFonts w:ascii="Calibri" w:hAnsi="Calibri"/>
          <w:i/>
          <w:shd w:val="clear" w:color="auto" w:fill="FFFFFF"/>
          <w:rPrChange w:id="217" w:author="KING A.J." w:date="2018-03-07T07:45:00Z">
            <w:rPr>
              <w:rFonts w:ascii="Calibri" w:hAnsi="Calibri"/>
              <w:i/>
              <w:color w:val="FF0000"/>
              <w:shd w:val="clear" w:color="auto" w:fill="FFFFFF"/>
            </w:rPr>
          </w:rPrChange>
        </w:rPr>
        <w:t>I must say that the description of these parameter is rather unclear: at line 122 the decision parameter is described as 'body orientation relative to the final destination heading', which suggests that for each individual an angle is calculated between current heading and the average heading of the group after departure. However, if this were the case it would be extremely unlikely to have such high values (decision parameter = 1 for time = 0) in figure 2b: this would imply perfect alignment of all members of the group.</w:t>
      </w:r>
    </w:p>
    <w:p w:rsidR="00C769AF" w:rsidRPr="00C83177" w:rsidRDefault="00C769AF" w:rsidP="006578E4">
      <w:pPr>
        <w:ind w:firstLine="720"/>
        <w:rPr>
          <w:rFonts w:ascii="Calibri" w:hAnsi="Calibri"/>
          <w:i/>
          <w:shd w:val="clear" w:color="auto" w:fill="FFFFFF"/>
          <w:rPrChange w:id="218" w:author="KING A.J." w:date="2018-03-07T07:45:00Z">
            <w:rPr>
              <w:rFonts w:ascii="Calibri" w:hAnsi="Calibri"/>
              <w:i/>
              <w:color w:val="FF0000"/>
              <w:shd w:val="clear" w:color="auto" w:fill="FFFFFF"/>
            </w:rPr>
          </w:rPrChange>
        </w:rPr>
      </w:pPr>
      <w:commentRangeStart w:id="219"/>
      <w:r w:rsidRPr="00C83177">
        <w:rPr>
          <w:rFonts w:ascii="Calibri" w:hAnsi="Calibri"/>
          <w:shd w:val="clear" w:color="auto" w:fill="FFFFFF"/>
        </w:rPr>
        <w:t>My apologies go out to reviewer 2 here. The decision parameter is now more clearly defined in the text, though I will attempt an answer more specific to the point here.</w:t>
      </w:r>
    </w:p>
    <w:p w:rsidR="00C769AF" w:rsidRPr="00C83177" w:rsidRDefault="00C769AF" w:rsidP="00C769AF">
      <w:pPr>
        <w:ind w:firstLine="720"/>
        <w:rPr>
          <w:rFonts w:ascii="Calibri" w:hAnsi="Calibri"/>
          <w:shd w:val="clear" w:color="auto" w:fill="FFFFFF"/>
        </w:rPr>
      </w:pPr>
      <w:r w:rsidRPr="00C83177">
        <w:rPr>
          <w:rFonts w:ascii="Calibri" w:hAnsi="Calibri"/>
          <w:shd w:val="clear" w:color="auto" w:fill="FFFFFF"/>
        </w:rPr>
        <w:t xml:space="preserve">Regardless of how aligned the individuals are the group can have a decision parameter value of 1. Because the value is a comparison of only two values i) the mean orientation of the group and ii) the departure direction. This is (almost) the way it was calculated by Herbert </w:t>
      </w:r>
      <w:proofErr w:type="spellStart"/>
      <w:r w:rsidRPr="00C83177">
        <w:rPr>
          <w:rFonts w:ascii="Calibri" w:hAnsi="Calibri"/>
          <w:shd w:val="clear" w:color="auto" w:fill="FFFFFF"/>
        </w:rPr>
        <w:t>Prins</w:t>
      </w:r>
      <w:proofErr w:type="spellEnd"/>
      <w:r w:rsidRPr="00C83177">
        <w:rPr>
          <w:rFonts w:ascii="Calibri" w:hAnsi="Calibri"/>
          <w:shd w:val="clear" w:color="auto" w:fill="FFFFFF"/>
        </w:rPr>
        <w:t xml:space="preserve"> in the classic buffalo study too. The mean orientation (of adult cows during a “voting phase”) was measured against the departure direction.</w:t>
      </w:r>
      <w:commentRangeEnd w:id="219"/>
      <w:r w:rsidR="00A30B69">
        <w:rPr>
          <w:rStyle w:val="CommentReference"/>
        </w:rPr>
        <w:commentReference w:id="219"/>
      </w:r>
    </w:p>
    <w:p w:rsidR="00C769AF" w:rsidRPr="00C83177" w:rsidRDefault="001E4AA0" w:rsidP="00C769AF">
      <w:pPr>
        <w:ind w:firstLine="720"/>
        <w:rPr>
          <w:rFonts w:ascii="Calibri" w:hAnsi="Calibri"/>
          <w:i/>
          <w:shd w:val="clear" w:color="auto" w:fill="FFFFFF"/>
          <w:rPrChange w:id="220" w:author="KING A.J." w:date="2018-03-07T07:45:00Z">
            <w:rPr>
              <w:rFonts w:ascii="Calibri" w:hAnsi="Calibri"/>
              <w:i/>
              <w:color w:val="FF0000"/>
              <w:shd w:val="clear" w:color="auto" w:fill="FFFFFF"/>
            </w:rPr>
          </w:rPrChange>
        </w:rPr>
      </w:pPr>
      <w:r w:rsidRPr="00C83177">
        <w:rPr>
          <w:rFonts w:ascii="Calibri" w:hAnsi="Calibri"/>
          <w:i/>
          <w:rPrChange w:id="221" w:author="KING A.J." w:date="2018-03-07T07:45:00Z">
            <w:rPr>
              <w:rFonts w:ascii="Calibri" w:hAnsi="Calibri"/>
              <w:i/>
              <w:color w:val="FF0000"/>
            </w:rPr>
          </w:rPrChange>
        </w:rPr>
        <w:br/>
      </w:r>
      <w:r w:rsidRPr="00C83177">
        <w:rPr>
          <w:rFonts w:ascii="Calibri" w:hAnsi="Calibri"/>
          <w:i/>
          <w:shd w:val="clear" w:color="auto" w:fill="FFFFFF"/>
          <w:rPrChange w:id="222" w:author="KING A.J." w:date="2018-03-07T07:45:00Z">
            <w:rPr>
              <w:rFonts w:ascii="Calibri" w:hAnsi="Calibri"/>
              <w:i/>
              <w:color w:val="FF0000"/>
              <w:shd w:val="clear" w:color="auto" w:fill="FFFFFF"/>
            </w:rPr>
          </w:rPrChange>
        </w:rPr>
        <w:t xml:space="preserve">The equation is given for the 'decision parameter' (equation 1), but </w:t>
      </w:r>
      <w:proofErr w:type="gramStart"/>
      <w:r w:rsidRPr="00C83177">
        <w:rPr>
          <w:rFonts w:ascii="Calibri" w:hAnsi="Calibri"/>
          <w:i/>
          <w:shd w:val="clear" w:color="auto" w:fill="FFFFFF"/>
          <w:rPrChange w:id="223" w:author="KING A.J." w:date="2018-03-07T07:45:00Z">
            <w:rPr>
              <w:rFonts w:ascii="Calibri" w:hAnsi="Calibri"/>
              <w:i/>
              <w:color w:val="FF0000"/>
              <w:shd w:val="clear" w:color="auto" w:fill="FFFFFF"/>
            </w:rPr>
          </w:rPrChange>
        </w:rPr>
        <w:t>a(</w:t>
      </w:r>
      <w:proofErr w:type="gramEnd"/>
      <w:r w:rsidRPr="00C83177">
        <w:rPr>
          <w:rFonts w:ascii="Calibri" w:hAnsi="Calibri"/>
          <w:i/>
          <w:shd w:val="clear" w:color="auto" w:fill="FFFFFF"/>
          <w:rPrChange w:id="224" w:author="KING A.J." w:date="2018-03-07T07:45:00Z">
            <w:rPr>
              <w:rFonts w:ascii="Calibri" w:hAnsi="Calibri"/>
              <w:i/>
              <w:color w:val="FF0000"/>
              <w:shd w:val="clear" w:color="auto" w:fill="FFFFFF"/>
            </w:rPr>
          </w:rPrChange>
        </w:rPr>
        <w:t xml:space="preserve">t) and n are not explained. My intuitive understanding is that n is the number of group members and a(t) is the orientation of each group member (it does not make any difference if relative to the north or to a future average moving direction of the group as long as the reference direction is the same for all individuals). If this is the case, however, this is just the modulus of the average alignment vector, isn't it? The subsequent lines 263 - 269 describe in words the calculation of a 'polar order parameter', without giving an equation, but from the description in words it seems to me that this is identical to equation 1, except that instead of calculating </w:t>
      </w:r>
      <w:proofErr w:type="gramStart"/>
      <w:r w:rsidRPr="00C83177">
        <w:rPr>
          <w:rFonts w:ascii="Calibri" w:hAnsi="Calibri"/>
          <w:i/>
          <w:shd w:val="clear" w:color="auto" w:fill="FFFFFF"/>
          <w:rPrChange w:id="225" w:author="KING A.J." w:date="2018-03-07T07:45:00Z">
            <w:rPr>
              <w:rFonts w:ascii="Calibri" w:hAnsi="Calibri"/>
              <w:i/>
              <w:color w:val="FF0000"/>
              <w:shd w:val="clear" w:color="auto" w:fill="FFFFFF"/>
            </w:rPr>
          </w:rPrChange>
        </w:rPr>
        <w:t>mean(</w:t>
      </w:r>
      <w:proofErr w:type="gramEnd"/>
      <w:r w:rsidRPr="00C83177">
        <w:rPr>
          <w:rFonts w:ascii="Calibri" w:hAnsi="Calibri"/>
          <w:i/>
          <w:shd w:val="clear" w:color="auto" w:fill="FFFFFF"/>
          <w:rPrChange w:id="226" w:author="KING A.J." w:date="2018-03-07T07:45:00Z">
            <w:rPr>
              <w:rFonts w:ascii="Calibri" w:hAnsi="Calibri"/>
              <w:i/>
              <w:color w:val="FF0000"/>
              <w:shd w:val="clear" w:color="auto" w:fill="FFFFFF"/>
            </w:rPr>
          </w:rPrChange>
        </w:rPr>
        <w:t>cos) and mean(sin), the authors used here sum(cos) and sum(sin) and they normalised at the end by dividing by n.</w:t>
      </w:r>
    </w:p>
    <w:p w:rsidR="00B32CA6" w:rsidRPr="00861320" w:rsidRDefault="00C769AF" w:rsidP="00C769AF">
      <w:pPr>
        <w:ind w:firstLine="720"/>
        <w:rPr>
          <w:rFonts w:ascii="Calibri" w:hAnsi="Calibri"/>
          <w:shd w:val="clear" w:color="auto" w:fill="FFFFFF"/>
        </w:rPr>
      </w:pPr>
      <w:r w:rsidRPr="00C83177">
        <w:rPr>
          <w:rFonts w:ascii="Calibri" w:hAnsi="Calibri"/>
          <w:shd w:val="clear" w:color="auto" w:fill="FFFFFF"/>
        </w:rPr>
        <w:t xml:space="preserve">Again, I must apologise as </w:t>
      </w:r>
      <w:r w:rsidR="006B722F" w:rsidRPr="00C83177">
        <w:rPr>
          <w:rFonts w:ascii="Calibri" w:hAnsi="Calibri"/>
          <w:shd w:val="clear" w:color="auto" w:fill="FFFFFF"/>
        </w:rPr>
        <w:t>‘</w:t>
      </w:r>
      <w:r w:rsidRPr="00C83177">
        <w:rPr>
          <w:rFonts w:ascii="Calibri" w:hAnsi="Calibri"/>
          <w:shd w:val="clear" w:color="auto" w:fill="FFFFFF"/>
        </w:rPr>
        <w:t>n</w:t>
      </w:r>
      <w:r w:rsidR="006B722F" w:rsidRPr="00C83177">
        <w:rPr>
          <w:rFonts w:ascii="Calibri" w:hAnsi="Calibri"/>
          <w:shd w:val="clear" w:color="auto" w:fill="FFFFFF"/>
        </w:rPr>
        <w:t>’</w:t>
      </w:r>
      <w:r w:rsidRPr="00C83177">
        <w:rPr>
          <w:rFonts w:ascii="Calibri" w:hAnsi="Calibri"/>
          <w:shd w:val="clear" w:color="auto" w:fill="FFFFFF"/>
        </w:rPr>
        <w:t xml:space="preserve"> sounds a lot like the number of individuals in the group. In fact n is </w:t>
      </w:r>
      <w:r w:rsidR="006B722F" w:rsidRPr="00C83177">
        <w:rPr>
          <w:rFonts w:ascii="Calibri" w:hAnsi="Calibri"/>
          <w:shd w:val="clear" w:color="auto" w:fill="FFFFFF"/>
        </w:rPr>
        <w:t>just ‘</w:t>
      </w:r>
      <w:r w:rsidRPr="00C83177">
        <w:rPr>
          <w:rFonts w:ascii="Calibri" w:hAnsi="Calibri"/>
          <w:shd w:val="clear" w:color="auto" w:fill="FFFFFF"/>
        </w:rPr>
        <w:t>2</w:t>
      </w:r>
      <w:r w:rsidR="006B722F" w:rsidRPr="00C83177">
        <w:rPr>
          <w:rFonts w:ascii="Calibri" w:hAnsi="Calibri"/>
          <w:shd w:val="clear" w:color="auto" w:fill="FFFFFF"/>
        </w:rPr>
        <w:t>’</w:t>
      </w:r>
      <w:r w:rsidRPr="00C83177">
        <w:rPr>
          <w:rFonts w:ascii="Calibri" w:hAnsi="Calibri"/>
          <w:shd w:val="clear" w:color="auto" w:fill="FFFFFF"/>
        </w:rPr>
        <w:t>, one is the departure direction and one is the group mean heading.</w:t>
      </w:r>
      <w:r w:rsidR="006B722F" w:rsidRPr="00C83177">
        <w:rPr>
          <w:rFonts w:ascii="Calibri" w:hAnsi="Calibri"/>
          <w:shd w:val="clear" w:color="auto" w:fill="FFFFFF"/>
        </w:rPr>
        <w:t xml:space="preserve"> Alpha is heading. This is the general equation to calculate angle similarity (sometimes called</w:t>
      </w:r>
      <w:r w:rsidR="00F80669" w:rsidRPr="00861320">
        <w:rPr>
          <w:rFonts w:ascii="Calibri" w:hAnsi="Calibri"/>
          <w:shd w:val="clear" w:color="auto" w:fill="FFFFFF"/>
        </w:rPr>
        <w:t>:</w:t>
      </w:r>
      <w:r w:rsidR="006B722F" w:rsidRPr="00861320">
        <w:rPr>
          <w:rFonts w:ascii="Calibri" w:hAnsi="Calibri"/>
          <w:shd w:val="clear" w:color="auto" w:fill="FFFFFF"/>
        </w:rPr>
        <w:t xml:space="preserve"> length - </w:t>
      </w:r>
      <w:r w:rsidR="006B722F" w:rsidRPr="00861320">
        <w:rPr>
          <w:rFonts w:ascii="Calibri" w:hAnsi="Calibri"/>
          <w:i/>
          <w:shd w:val="clear" w:color="auto" w:fill="FFFFFF"/>
        </w:rPr>
        <w:t>r</w:t>
      </w:r>
      <w:r w:rsidR="006B722F" w:rsidRPr="00861320">
        <w:rPr>
          <w:rFonts w:ascii="Calibri" w:hAnsi="Calibri"/>
          <w:shd w:val="clear" w:color="auto" w:fill="FFFFFF"/>
        </w:rPr>
        <w:t xml:space="preserve">). Alpha and n are now more </w:t>
      </w:r>
      <w:r w:rsidR="00B32CA6" w:rsidRPr="00861320">
        <w:rPr>
          <w:rFonts w:ascii="Calibri" w:hAnsi="Calibri"/>
          <w:shd w:val="clear" w:color="auto" w:fill="FFFFFF"/>
        </w:rPr>
        <w:t>explicit</w:t>
      </w:r>
      <w:r w:rsidR="006B722F" w:rsidRPr="00861320">
        <w:rPr>
          <w:rFonts w:ascii="Calibri" w:hAnsi="Calibri"/>
          <w:shd w:val="clear" w:color="auto" w:fill="FFFFFF"/>
        </w:rPr>
        <w:t>ly defined</w:t>
      </w:r>
      <w:r w:rsidR="00B32CA6" w:rsidRPr="00861320">
        <w:rPr>
          <w:rFonts w:ascii="Calibri" w:hAnsi="Calibri"/>
          <w:shd w:val="clear" w:color="auto" w:fill="FFFFFF"/>
        </w:rPr>
        <w:t xml:space="preserve"> in the text. </w:t>
      </w:r>
    </w:p>
    <w:p w:rsidR="006B722F" w:rsidRPr="00C83177" w:rsidRDefault="001E4AA0" w:rsidP="00C769AF">
      <w:pPr>
        <w:ind w:firstLine="720"/>
        <w:rPr>
          <w:rFonts w:ascii="Calibri" w:hAnsi="Calibri"/>
          <w:i/>
          <w:shd w:val="clear" w:color="auto" w:fill="FFFFFF"/>
          <w:rPrChange w:id="227" w:author="KING A.J." w:date="2018-03-07T07:45:00Z">
            <w:rPr>
              <w:rFonts w:ascii="Calibri" w:hAnsi="Calibri"/>
              <w:i/>
              <w:color w:val="FF0000"/>
              <w:shd w:val="clear" w:color="auto" w:fill="FFFFFF"/>
            </w:rPr>
          </w:rPrChange>
        </w:rPr>
      </w:pPr>
      <w:r w:rsidRPr="00C83177">
        <w:rPr>
          <w:rFonts w:ascii="Calibri" w:hAnsi="Calibri"/>
          <w:i/>
          <w:rPrChange w:id="228" w:author="KING A.J." w:date="2018-03-07T07:45:00Z">
            <w:rPr>
              <w:rFonts w:ascii="Calibri" w:hAnsi="Calibri"/>
              <w:i/>
              <w:color w:val="FF0000"/>
            </w:rPr>
          </w:rPrChange>
        </w:rPr>
        <w:br/>
      </w:r>
      <w:r w:rsidRPr="00C83177">
        <w:rPr>
          <w:rFonts w:ascii="Calibri" w:hAnsi="Calibri"/>
          <w:i/>
          <w:shd w:val="clear" w:color="auto" w:fill="FFFFFF"/>
          <w:rPrChange w:id="229" w:author="KING A.J." w:date="2018-03-07T07:45:00Z">
            <w:rPr>
              <w:rFonts w:ascii="Calibri" w:hAnsi="Calibri"/>
              <w:i/>
              <w:color w:val="FF0000"/>
              <w:shd w:val="clear" w:color="auto" w:fill="FFFFFF"/>
            </w:rPr>
          </w:rPrChange>
        </w:rPr>
        <w:t xml:space="preserve">As interpreting </w:t>
      </w:r>
      <w:proofErr w:type="gramStart"/>
      <w:r w:rsidRPr="00C83177">
        <w:rPr>
          <w:rFonts w:ascii="Calibri" w:hAnsi="Calibri"/>
          <w:i/>
          <w:shd w:val="clear" w:color="auto" w:fill="FFFFFF"/>
          <w:rPrChange w:id="230" w:author="KING A.J." w:date="2018-03-07T07:45:00Z">
            <w:rPr>
              <w:rFonts w:ascii="Calibri" w:hAnsi="Calibri"/>
              <w:i/>
              <w:color w:val="FF0000"/>
              <w:shd w:val="clear" w:color="auto" w:fill="FFFFFF"/>
            </w:rPr>
          </w:rPrChange>
        </w:rPr>
        <w:t>a(</w:t>
      </w:r>
      <w:proofErr w:type="gramEnd"/>
      <w:r w:rsidRPr="00C83177">
        <w:rPr>
          <w:rFonts w:ascii="Calibri" w:hAnsi="Calibri"/>
          <w:i/>
          <w:shd w:val="clear" w:color="auto" w:fill="FFFFFF"/>
          <w:rPrChange w:id="231" w:author="KING A.J." w:date="2018-03-07T07:45:00Z">
            <w:rPr>
              <w:rFonts w:ascii="Calibri" w:hAnsi="Calibri"/>
              <w:i/>
              <w:color w:val="FF0000"/>
              <w:shd w:val="clear" w:color="auto" w:fill="FFFFFF"/>
            </w:rPr>
          </w:rPrChange>
        </w:rPr>
        <w:t xml:space="preserve">t) as the orientation of individuals relative to the average direction of the group after departure would not make much sense, we must assume that the reference direction for the 'decision parameter' is different for each individual. Is </w:t>
      </w:r>
      <w:proofErr w:type="gramStart"/>
      <w:r w:rsidRPr="00C83177">
        <w:rPr>
          <w:rFonts w:ascii="Calibri" w:hAnsi="Calibri"/>
          <w:i/>
          <w:shd w:val="clear" w:color="auto" w:fill="FFFFFF"/>
          <w:rPrChange w:id="232" w:author="KING A.J." w:date="2018-03-07T07:45:00Z">
            <w:rPr>
              <w:rFonts w:ascii="Calibri" w:hAnsi="Calibri"/>
              <w:i/>
              <w:color w:val="FF0000"/>
              <w:shd w:val="clear" w:color="auto" w:fill="FFFFFF"/>
            </w:rPr>
          </w:rPrChange>
        </w:rPr>
        <w:t>a(</w:t>
      </w:r>
      <w:proofErr w:type="gramEnd"/>
      <w:r w:rsidRPr="00C83177">
        <w:rPr>
          <w:rFonts w:ascii="Calibri" w:hAnsi="Calibri"/>
          <w:i/>
          <w:shd w:val="clear" w:color="auto" w:fill="FFFFFF"/>
          <w:rPrChange w:id="233" w:author="KING A.J." w:date="2018-03-07T07:45:00Z">
            <w:rPr>
              <w:rFonts w:ascii="Calibri" w:hAnsi="Calibri"/>
              <w:i/>
              <w:color w:val="FF0000"/>
              <w:shd w:val="clear" w:color="auto" w:fill="FFFFFF"/>
            </w:rPr>
          </w:rPrChange>
        </w:rPr>
        <w:t xml:space="preserve">t) the heading of each individual relative to the final destination heading of the same individual? This would explain the graphs and the </w:t>
      </w:r>
      <w:r w:rsidRPr="00C83177">
        <w:rPr>
          <w:rFonts w:ascii="Calibri" w:hAnsi="Calibri"/>
          <w:i/>
          <w:shd w:val="clear" w:color="auto" w:fill="FFFFFF"/>
          <w:rPrChange w:id="234" w:author="KING A.J." w:date="2018-03-07T07:45:00Z">
            <w:rPr>
              <w:rFonts w:ascii="Calibri" w:hAnsi="Calibri"/>
              <w:i/>
              <w:color w:val="FF0000"/>
              <w:shd w:val="clear" w:color="auto" w:fill="FFFFFF"/>
            </w:rPr>
          </w:rPrChange>
        </w:rPr>
        <w:lastRenderedPageBreak/>
        <w:t>calculations, but I wonder if it would have any biological meaning: it would be similarly high around departure for a group moving in a consensus direction and for a group which is splitting.</w:t>
      </w:r>
    </w:p>
    <w:p w:rsidR="000E300B" w:rsidRPr="00C83177" w:rsidRDefault="006B722F" w:rsidP="00C769AF">
      <w:pPr>
        <w:ind w:firstLine="720"/>
        <w:rPr>
          <w:rFonts w:ascii="Calibri" w:hAnsi="Calibri"/>
          <w:i/>
          <w:shd w:val="clear" w:color="auto" w:fill="FFFFFF"/>
          <w:rPrChange w:id="235" w:author="KING A.J." w:date="2018-03-07T07:45:00Z">
            <w:rPr>
              <w:rFonts w:ascii="Calibri" w:hAnsi="Calibri"/>
              <w:i/>
              <w:color w:val="FF0000"/>
              <w:shd w:val="clear" w:color="auto" w:fill="FFFFFF"/>
            </w:rPr>
          </w:rPrChange>
        </w:rPr>
      </w:pPr>
      <w:r w:rsidRPr="00C83177">
        <w:rPr>
          <w:rFonts w:ascii="Calibri" w:hAnsi="Calibri"/>
          <w:shd w:val="clear" w:color="auto" w:fill="FFFFFF"/>
        </w:rPr>
        <w:t>No it is a group-level measure</w:t>
      </w:r>
      <w:r w:rsidR="00F80669" w:rsidRPr="00C83177">
        <w:rPr>
          <w:rFonts w:ascii="Calibri" w:hAnsi="Calibri"/>
          <w:shd w:val="clear" w:color="auto" w:fill="FFFFFF"/>
        </w:rPr>
        <w:t>, not a single individual</w:t>
      </w:r>
      <w:r w:rsidRPr="00C83177">
        <w:rPr>
          <w:rFonts w:ascii="Calibri" w:hAnsi="Calibri"/>
          <w:shd w:val="clear" w:color="auto" w:fill="FFFFFF"/>
        </w:rPr>
        <w:t xml:space="preserve">. </w:t>
      </w:r>
      <w:del w:id="236" w:author="KING A.J." w:date="2018-03-07T08:10:00Z">
        <w:r w:rsidRPr="00C83177" w:rsidDel="00A30B69">
          <w:rPr>
            <w:rFonts w:ascii="Calibri" w:hAnsi="Calibri"/>
            <w:shd w:val="clear" w:color="auto" w:fill="FFFFFF"/>
          </w:rPr>
          <w:delText xml:space="preserve">I </w:delText>
        </w:r>
      </w:del>
      <w:ins w:id="237" w:author="KING A.J." w:date="2018-03-07T08:10:00Z">
        <w:r w:rsidR="00A30B69">
          <w:rPr>
            <w:rFonts w:ascii="Calibri" w:hAnsi="Calibri"/>
            <w:shd w:val="clear" w:color="auto" w:fill="FFFFFF"/>
          </w:rPr>
          <w:t>We</w:t>
        </w:r>
        <w:r w:rsidR="00A30B69" w:rsidRPr="00C83177">
          <w:rPr>
            <w:rFonts w:ascii="Calibri" w:hAnsi="Calibri"/>
            <w:shd w:val="clear" w:color="auto" w:fill="FFFFFF"/>
          </w:rPr>
          <w:t xml:space="preserve"> </w:t>
        </w:r>
      </w:ins>
      <w:r w:rsidRPr="00C83177">
        <w:rPr>
          <w:rFonts w:ascii="Calibri" w:hAnsi="Calibri"/>
          <w:shd w:val="clear" w:color="auto" w:fill="FFFFFF"/>
        </w:rPr>
        <w:t>hope the above comment and reworking in the text has made this clearer</w:t>
      </w:r>
      <w:r w:rsidR="000E300B" w:rsidRPr="00C83177">
        <w:rPr>
          <w:rFonts w:ascii="Calibri" w:hAnsi="Calibri"/>
          <w:shd w:val="clear" w:color="auto" w:fill="FFFFFF"/>
        </w:rPr>
        <w:t>.</w:t>
      </w:r>
      <w:r w:rsidR="001E4AA0" w:rsidRPr="00C83177">
        <w:rPr>
          <w:rFonts w:ascii="Calibri" w:hAnsi="Calibri"/>
          <w:i/>
          <w:rPrChange w:id="238" w:author="KING A.J." w:date="2018-03-07T07:45:00Z">
            <w:rPr>
              <w:rFonts w:ascii="Calibri" w:hAnsi="Calibri"/>
              <w:i/>
              <w:color w:val="FF0000"/>
            </w:rPr>
          </w:rPrChange>
        </w:rPr>
        <w:br/>
      </w:r>
      <w:r w:rsidR="001E4AA0" w:rsidRPr="00C83177">
        <w:rPr>
          <w:rFonts w:ascii="Calibri" w:hAnsi="Calibri"/>
          <w:i/>
          <w:rPrChange w:id="239" w:author="KING A.J." w:date="2018-03-07T07:45:00Z">
            <w:rPr>
              <w:rFonts w:ascii="Calibri" w:hAnsi="Calibri"/>
              <w:i/>
              <w:color w:val="FF0000"/>
            </w:rPr>
          </w:rPrChange>
        </w:rPr>
        <w:br/>
      </w:r>
      <w:r w:rsidR="001E4AA0" w:rsidRPr="00C83177">
        <w:rPr>
          <w:rFonts w:ascii="Calibri" w:hAnsi="Calibri"/>
          <w:i/>
          <w:shd w:val="clear" w:color="auto" w:fill="FFFFFF"/>
          <w:rPrChange w:id="240" w:author="KING A.J." w:date="2018-03-07T07:45:00Z">
            <w:rPr>
              <w:rFonts w:ascii="Calibri" w:hAnsi="Calibri"/>
              <w:i/>
              <w:color w:val="FF0000"/>
              <w:shd w:val="clear" w:color="auto" w:fill="FFFFFF"/>
            </w:rPr>
          </w:rPrChange>
        </w:rPr>
        <w:t>It is surprising (figure 2) that speed and 'decision parameter' increase sharply reaching a plateau already 50 seconds before departure! Shouldn't speed increase around the time of departure? I could not find an explanation for this really strange phenomenon in the text. If 50 seconds before departure they are moving (speed has increased) and they are all oriented towards their final movement direction (decision parameter approaching 1), in what sense they have not departed yet?</w:t>
      </w:r>
    </w:p>
    <w:p w:rsidR="000E300B" w:rsidRPr="00C83177" w:rsidRDefault="006B722F" w:rsidP="00C769AF">
      <w:pPr>
        <w:ind w:firstLine="720"/>
        <w:rPr>
          <w:rFonts w:ascii="Calibri" w:hAnsi="Calibri"/>
        </w:rPr>
      </w:pPr>
      <w:r w:rsidRPr="00C83177">
        <w:rPr>
          <w:rFonts w:ascii="Calibri" w:hAnsi="Calibri"/>
        </w:rPr>
        <w:t>In fact I believe they have</w:t>
      </w:r>
      <w:r w:rsidR="000E300B" w:rsidRPr="00C83177">
        <w:rPr>
          <w:rFonts w:ascii="Calibri" w:hAnsi="Calibri"/>
        </w:rPr>
        <w:t xml:space="preserve"> (departed)</w:t>
      </w:r>
      <w:r w:rsidRPr="00C83177">
        <w:rPr>
          <w:rFonts w:ascii="Calibri" w:hAnsi="Calibri"/>
        </w:rPr>
        <w:t xml:space="preserve">. I have changed the wording of “pre-departure” to “departure phase” and subsequent </w:t>
      </w:r>
      <w:r w:rsidR="000E300B" w:rsidRPr="00C83177">
        <w:rPr>
          <w:rFonts w:ascii="Calibri" w:hAnsi="Calibri"/>
        </w:rPr>
        <w:t>period to “travelling phase”. In reference to the sharp increase, this phenomenon is more a result of combining data from 21 decisions, and is not obvious in the individual group trajectories of single decisions.</w:t>
      </w:r>
    </w:p>
    <w:p w:rsidR="000E300B" w:rsidRPr="00C83177" w:rsidRDefault="001E4AA0" w:rsidP="00C769AF">
      <w:pPr>
        <w:ind w:firstLine="720"/>
        <w:rPr>
          <w:rFonts w:ascii="Calibri" w:hAnsi="Calibri"/>
          <w:i/>
          <w:shd w:val="clear" w:color="auto" w:fill="FFFFFF"/>
          <w:rPrChange w:id="241" w:author="KING A.J." w:date="2018-03-07T07:45:00Z">
            <w:rPr>
              <w:rFonts w:ascii="Calibri" w:hAnsi="Calibri"/>
              <w:i/>
              <w:color w:val="FF0000"/>
              <w:shd w:val="clear" w:color="auto" w:fill="FFFFFF"/>
            </w:rPr>
          </w:rPrChange>
        </w:rPr>
      </w:pPr>
      <w:r w:rsidRPr="00C83177">
        <w:rPr>
          <w:rFonts w:ascii="Calibri" w:hAnsi="Calibri"/>
          <w:i/>
          <w:rPrChange w:id="242" w:author="KING A.J." w:date="2018-03-07T07:45:00Z">
            <w:rPr>
              <w:rFonts w:ascii="Calibri" w:hAnsi="Calibri"/>
              <w:i/>
              <w:color w:val="FF0000"/>
            </w:rPr>
          </w:rPrChange>
        </w:rPr>
        <w:br/>
      </w:r>
      <w:r w:rsidRPr="00C83177">
        <w:rPr>
          <w:rFonts w:ascii="Calibri" w:hAnsi="Calibri"/>
          <w:i/>
          <w:shd w:val="clear" w:color="auto" w:fill="FFFFFF"/>
          <w:rPrChange w:id="243" w:author="KING A.J." w:date="2018-03-07T07:45:00Z">
            <w:rPr>
              <w:rFonts w:ascii="Calibri" w:hAnsi="Calibri"/>
              <w:i/>
              <w:color w:val="FF0000"/>
              <w:shd w:val="clear" w:color="auto" w:fill="FFFFFF"/>
            </w:rPr>
          </w:rPrChange>
        </w:rPr>
        <w:t>Minor issues</w:t>
      </w:r>
      <w:proofErr w:type="gramStart"/>
      <w:r w:rsidRPr="00C83177">
        <w:rPr>
          <w:rFonts w:ascii="Calibri" w:hAnsi="Calibri"/>
          <w:i/>
          <w:shd w:val="clear" w:color="auto" w:fill="FFFFFF"/>
          <w:rPrChange w:id="244" w:author="KING A.J." w:date="2018-03-07T07:45:00Z">
            <w:rPr>
              <w:rFonts w:ascii="Calibri" w:hAnsi="Calibri"/>
              <w:i/>
              <w:color w:val="FF0000"/>
              <w:shd w:val="clear" w:color="auto" w:fill="FFFFFF"/>
            </w:rPr>
          </w:rPrChange>
        </w:rPr>
        <w:t>:</w:t>
      </w:r>
      <w:proofErr w:type="gramEnd"/>
      <w:r w:rsidRPr="00C83177">
        <w:rPr>
          <w:rFonts w:ascii="Calibri" w:hAnsi="Calibri"/>
          <w:i/>
          <w:rPrChange w:id="245" w:author="KING A.J." w:date="2018-03-07T07:45:00Z">
            <w:rPr>
              <w:rFonts w:ascii="Calibri" w:hAnsi="Calibri"/>
              <w:i/>
              <w:color w:val="FF0000"/>
            </w:rPr>
          </w:rPrChange>
        </w:rPr>
        <w:br/>
      </w:r>
      <w:r w:rsidRPr="00C83177">
        <w:rPr>
          <w:rFonts w:ascii="Calibri" w:hAnsi="Calibri"/>
          <w:i/>
          <w:rPrChange w:id="246" w:author="KING A.J." w:date="2018-03-07T07:45:00Z">
            <w:rPr>
              <w:rFonts w:ascii="Calibri" w:hAnsi="Calibri"/>
              <w:i/>
              <w:color w:val="FF0000"/>
            </w:rPr>
          </w:rPrChange>
        </w:rPr>
        <w:br/>
      </w:r>
      <w:r w:rsidRPr="00C83177">
        <w:rPr>
          <w:rFonts w:ascii="Calibri" w:hAnsi="Calibri"/>
          <w:i/>
          <w:shd w:val="clear" w:color="auto" w:fill="FFFFFF"/>
          <w:rPrChange w:id="247" w:author="KING A.J." w:date="2018-03-07T07:45:00Z">
            <w:rPr>
              <w:rFonts w:ascii="Calibri" w:hAnsi="Calibri"/>
              <w:i/>
              <w:color w:val="FF0000"/>
              <w:shd w:val="clear" w:color="auto" w:fill="FFFFFF"/>
            </w:rPr>
          </w:rPrChange>
        </w:rPr>
        <w:t>Figure2: the labels are too small.</w:t>
      </w:r>
    </w:p>
    <w:p w:rsidR="000E300B" w:rsidRPr="00C83177" w:rsidRDefault="000E300B" w:rsidP="00C769AF">
      <w:pPr>
        <w:ind w:firstLine="720"/>
        <w:rPr>
          <w:rFonts w:ascii="Calibri" w:hAnsi="Calibri"/>
          <w:i/>
          <w:shd w:val="clear" w:color="auto" w:fill="FFFFFF"/>
          <w:rPrChange w:id="248" w:author="KING A.J." w:date="2018-03-07T07:45:00Z">
            <w:rPr>
              <w:rFonts w:ascii="Calibri" w:hAnsi="Calibri"/>
              <w:i/>
              <w:color w:val="FF0000"/>
              <w:shd w:val="clear" w:color="auto" w:fill="FFFFFF"/>
            </w:rPr>
          </w:rPrChange>
        </w:rPr>
      </w:pPr>
      <w:r w:rsidRPr="00C83177">
        <w:rPr>
          <w:rFonts w:ascii="Calibri" w:hAnsi="Calibri"/>
          <w:shd w:val="clear" w:color="auto" w:fill="FFFFFF"/>
        </w:rPr>
        <w:t>Sorted.</w:t>
      </w:r>
      <w:r w:rsidR="001E4AA0" w:rsidRPr="00C83177">
        <w:rPr>
          <w:rFonts w:ascii="Calibri" w:hAnsi="Calibri"/>
          <w:i/>
          <w:rPrChange w:id="249" w:author="KING A.J." w:date="2018-03-07T07:45:00Z">
            <w:rPr>
              <w:rFonts w:ascii="Calibri" w:hAnsi="Calibri"/>
              <w:i/>
              <w:color w:val="FF0000"/>
            </w:rPr>
          </w:rPrChange>
        </w:rPr>
        <w:br/>
      </w:r>
      <w:r w:rsidR="001E4AA0" w:rsidRPr="00C83177">
        <w:rPr>
          <w:rFonts w:ascii="Calibri" w:hAnsi="Calibri"/>
          <w:i/>
          <w:rPrChange w:id="250" w:author="KING A.J." w:date="2018-03-07T07:45:00Z">
            <w:rPr>
              <w:rFonts w:ascii="Calibri" w:hAnsi="Calibri"/>
              <w:i/>
              <w:color w:val="FF0000"/>
            </w:rPr>
          </w:rPrChange>
        </w:rPr>
        <w:br/>
      </w:r>
      <w:r w:rsidR="001E4AA0" w:rsidRPr="00C83177">
        <w:rPr>
          <w:rFonts w:ascii="Calibri" w:hAnsi="Calibri"/>
          <w:i/>
          <w:shd w:val="clear" w:color="auto" w:fill="FFFFFF"/>
          <w:rPrChange w:id="251" w:author="KING A.J." w:date="2018-03-07T07:45:00Z">
            <w:rPr>
              <w:rFonts w:ascii="Calibri" w:hAnsi="Calibri"/>
              <w:i/>
              <w:color w:val="FF0000"/>
              <w:shd w:val="clear" w:color="auto" w:fill="FFFFFF"/>
            </w:rPr>
          </w:rPrChange>
        </w:rPr>
        <w:t>Last paragraph of abstract could expand on the results (support for the copying hypothesis more than for the voting hypothesis), while in a sense it goes back to a more general and vague statement about the need for complex decision-making abilities. I don't think that pooling neighbour directions before departure requires more complex decision-making abilities than pooling them during or after departure. Following consistently the same leader might require some form of individual recognition, but I am not sure that this last sentence of the abstract was intended to point to this aspect.</w:t>
      </w:r>
    </w:p>
    <w:p w:rsidR="00312B22" w:rsidRPr="00C83177" w:rsidRDefault="00441D23" w:rsidP="00C769AF">
      <w:pPr>
        <w:ind w:firstLine="720"/>
        <w:rPr>
          <w:rFonts w:ascii="Calibri" w:hAnsi="Calibri"/>
          <w:i/>
          <w:shd w:val="clear" w:color="auto" w:fill="FFFFFF"/>
          <w:rPrChange w:id="252" w:author="KING A.J." w:date="2018-03-07T07:45:00Z">
            <w:rPr>
              <w:rFonts w:ascii="Calibri" w:hAnsi="Calibri"/>
              <w:i/>
              <w:color w:val="FF0000"/>
              <w:shd w:val="clear" w:color="auto" w:fill="FFFFFF"/>
            </w:rPr>
          </w:rPrChange>
        </w:rPr>
      </w:pPr>
      <w:commentRangeStart w:id="253"/>
      <w:r w:rsidRPr="00C83177">
        <w:rPr>
          <w:rFonts w:ascii="Calibri" w:hAnsi="Calibri"/>
          <w:shd w:val="clear" w:color="auto" w:fill="FFFFFF"/>
        </w:rPr>
        <w:t xml:space="preserve">This is a valid point and probably arguable from both sides. Therefore I have removed this from the abstract, and from the paper, given the limited space we have to communicate our main idea. </w:t>
      </w:r>
      <w:commentRangeEnd w:id="253"/>
      <w:r w:rsidR="00A30B69">
        <w:rPr>
          <w:rStyle w:val="CommentReference"/>
        </w:rPr>
        <w:commentReference w:id="253"/>
      </w:r>
      <w:r w:rsidR="001E4AA0" w:rsidRPr="00C83177">
        <w:rPr>
          <w:rFonts w:ascii="Calibri" w:hAnsi="Calibri"/>
          <w:i/>
          <w:rPrChange w:id="254" w:author="KING A.J." w:date="2018-03-07T07:45:00Z">
            <w:rPr>
              <w:rFonts w:ascii="Calibri" w:hAnsi="Calibri"/>
              <w:i/>
              <w:color w:val="FF0000"/>
            </w:rPr>
          </w:rPrChange>
        </w:rPr>
        <w:br/>
      </w:r>
      <w:r w:rsidR="001E4AA0" w:rsidRPr="00C83177">
        <w:rPr>
          <w:rFonts w:ascii="Calibri" w:hAnsi="Calibri"/>
          <w:i/>
          <w:rPrChange w:id="255" w:author="KING A.J." w:date="2018-03-07T07:45:00Z">
            <w:rPr>
              <w:rFonts w:ascii="Calibri" w:hAnsi="Calibri"/>
              <w:i/>
              <w:color w:val="FF0000"/>
            </w:rPr>
          </w:rPrChange>
        </w:rPr>
        <w:br/>
      </w:r>
      <w:proofErr w:type="gramStart"/>
      <w:r w:rsidR="001E4AA0" w:rsidRPr="00C83177">
        <w:rPr>
          <w:rFonts w:ascii="Calibri" w:hAnsi="Calibri"/>
          <w:i/>
          <w:shd w:val="clear" w:color="auto" w:fill="FFFFFF"/>
          <w:rPrChange w:id="256" w:author="KING A.J." w:date="2018-03-07T07:45:00Z">
            <w:rPr>
              <w:rFonts w:ascii="Calibri" w:hAnsi="Calibri"/>
              <w:i/>
              <w:color w:val="FF0000"/>
              <w:shd w:val="clear" w:color="auto" w:fill="FFFFFF"/>
            </w:rPr>
          </w:rPrChange>
        </w:rPr>
        <w:t>Caption of figure 3.</w:t>
      </w:r>
      <w:proofErr w:type="gramEnd"/>
      <w:r w:rsidR="001E4AA0" w:rsidRPr="00C83177">
        <w:rPr>
          <w:rFonts w:ascii="Calibri" w:hAnsi="Calibri"/>
          <w:i/>
          <w:shd w:val="clear" w:color="auto" w:fill="FFFFFF"/>
          <w:rPrChange w:id="257" w:author="KING A.J." w:date="2018-03-07T07:45:00Z">
            <w:rPr>
              <w:rFonts w:ascii="Calibri" w:hAnsi="Calibri"/>
              <w:i/>
              <w:color w:val="FF0000"/>
              <w:shd w:val="clear" w:color="auto" w:fill="FFFFFF"/>
            </w:rPr>
          </w:rPrChange>
        </w:rPr>
        <w:t xml:space="preserve"> Please specify for clarity the sign convention used: do positive time lag values indicate that speed changes anticipate alignment changes?</w:t>
      </w:r>
    </w:p>
    <w:p w:rsidR="006618BE" w:rsidRPr="00C83177" w:rsidRDefault="006618BE" w:rsidP="00C769AF">
      <w:pPr>
        <w:ind w:firstLine="720"/>
        <w:rPr>
          <w:rFonts w:ascii="Calibri" w:hAnsi="Calibri"/>
          <w:shd w:val="clear" w:color="auto" w:fill="FFFFFF"/>
        </w:rPr>
      </w:pPr>
    </w:p>
    <w:p w:rsidR="00441D23" w:rsidRPr="00C83177" w:rsidRDefault="00441D23" w:rsidP="00C769AF">
      <w:pPr>
        <w:ind w:firstLine="720"/>
        <w:rPr>
          <w:rFonts w:ascii="Calibri" w:hAnsi="Calibri"/>
          <w:shd w:val="clear" w:color="auto" w:fill="FFFFFF"/>
        </w:rPr>
      </w:pPr>
      <w:commentRangeStart w:id="258"/>
      <w:r w:rsidRPr="00C83177">
        <w:rPr>
          <w:rFonts w:ascii="Calibri" w:hAnsi="Calibri"/>
          <w:shd w:val="clear" w:color="auto" w:fill="FFFFFF"/>
        </w:rPr>
        <w:t xml:space="preserve">This is now sorted. </w:t>
      </w:r>
      <w:commentRangeEnd w:id="258"/>
      <w:r w:rsidR="00A30B69">
        <w:rPr>
          <w:rStyle w:val="CommentReference"/>
        </w:rPr>
        <w:commentReference w:id="258"/>
      </w:r>
    </w:p>
    <w:p w:rsidR="00441D23" w:rsidRPr="00C83177" w:rsidRDefault="00441D23" w:rsidP="00C769AF">
      <w:pPr>
        <w:ind w:firstLine="720"/>
        <w:rPr>
          <w:rFonts w:ascii="Calibri" w:hAnsi="Calibri"/>
          <w:shd w:val="clear" w:color="auto" w:fill="FFFFFF"/>
        </w:rPr>
      </w:pPr>
    </w:p>
    <w:sectPr w:rsidR="00441D23" w:rsidRPr="00C831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KING A.J." w:date="2018-03-07T08:14:00Z" w:initials="AJK">
    <w:p w:rsidR="00C83177" w:rsidRDefault="00C83177" w:rsidP="00C83177">
      <w:pPr>
        <w:pStyle w:val="CommentText"/>
      </w:pPr>
      <w:r>
        <w:rPr>
          <w:rStyle w:val="CommentReference"/>
        </w:rPr>
        <w:annotationRef/>
      </w:r>
      <w:r>
        <w:t xml:space="preserve">Responses need to be snappy and concise. Leave little room for further conversation. </w:t>
      </w:r>
    </w:p>
  </w:comment>
  <w:comment w:id="27" w:author="KING A.J." w:date="2018-03-07T08:14:00Z" w:initials="AJK">
    <w:p w:rsidR="00C83177" w:rsidRDefault="00C83177">
      <w:pPr>
        <w:pStyle w:val="CommentText"/>
      </w:pPr>
      <w:r>
        <w:rPr>
          <w:rStyle w:val="CommentReference"/>
        </w:rPr>
        <w:annotationRef/>
      </w:r>
      <w:r>
        <w:t>There is absolutely no reason why this could not be done</w:t>
      </w:r>
      <w:r w:rsidR="00A30B69">
        <w:t xml:space="preserve"> (i.e. choose 100 seconds, 200 seconds, 500 seconds and re-run analyses)..</w:t>
      </w:r>
      <w:r>
        <w:t>.</w:t>
      </w:r>
      <w:r w:rsidR="00A30B69">
        <w:t xml:space="preserve"> a</w:t>
      </w:r>
      <w:r>
        <w:t>part from it taking ages.</w:t>
      </w:r>
    </w:p>
  </w:comment>
  <w:comment w:id="66" w:author="KING A.J." w:date="2018-03-07T08:14:00Z" w:initials="AJK">
    <w:p w:rsidR="00C83177" w:rsidRDefault="00C83177">
      <w:pPr>
        <w:pStyle w:val="CommentText"/>
      </w:pPr>
      <w:r>
        <w:rPr>
          <w:rStyle w:val="CommentReference"/>
        </w:rPr>
        <w:annotationRef/>
      </w:r>
      <w:r>
        <w:t xml:space="preserve">They don’t mean statistical fitting of the data, they mean a fully fleshed out theoretical model. </w:t>
      </w:r>
    </w:p>
  </w:comment>
  <w:comment w:id="69" w:author="KING A.J." w:date="2018-03-07T08:14:00Z" w:initials="AJK">
    <w:p w:rsidR="00C83177" w:rsidRDefault="00C83177">
      <w:pPr>
        <w:pStyle w:val="CommentText"/>
      </w:pPr>
      <w:r>
        <w:rPr>
          <w:rStyle w:val="CommentReference"/>
        </w:rPr>
        <w:annotationRef/>
      </w:r>
      <w:r>
        <w:t xml:space="preserve">You are telling them our work is rubbish – it is far from rubbish. </w:t>
      </w:r>
    </w:p>
  </w:comment>
  <w:comment w:id="80" w:author="KING A.J." w:date="2018-03-07T08:14:00Z" w:initials="AJK">
    <w:p w:rsidR="00C83177" w:rsidRDefault="00C83177">
      <w:pPr>
        <w:pStyle w:val="CommentText"/>
      </w:pPr>
      <w:r>
        <w:rPr>
          <w:rStyle w:val="CommentReference"/>
        </w:rPr>
        <w:annotationRef/>
      </w:r>
      <w:r>
        <w:t>No it doesn’t.</w:t>
      </w:r>
    </w:p>
  </w:comment>
  <w:comment w:id="87" w:author="KING A.J." w:date="2018-03-07T08:14:00Z" w:initials="AJK">
    <w:p w:rsidR="00C83177" w:rsidRDefault="00C83177">
      <w:pPr>
        <w:pStyle w:val="CommentText"/>
      </w:pPr>
      <w:r>
        <w:rPr>
          <w:rStyle w:val="CommentReference"/>
        </w:rPr>
        <w:annotationRef/>
      </w:r>
      <w:r>
        <w:t xml:space="preserve">What do you mean invalid? Nothing invalid about what we have done. </w:t>
      </w:r>
    </w:p>
  </w:comment>
  <w:comment w:id="90" w:author="KING A.J." w:date="2018-03-07T08:14:00Z" w:initials="AJK">
    <w:p w:rsidR="00861320" w:rsidRDefault="00861320">
      <w:pPr>
        <w:pStyle w:val="CommentText"/>
      </w:pPr>
      <w:r>
        <w:rPr>
          <w:rStyle w:val="CommentReference"/>
        </w:rPr>
        <w:annotationRef/>
      </w:r>
      <w:r w:rsidR="00A30B69">
        <w:t xml:space="preserve">Whose time? On what basis? Crazy statement. </w:t>
      </w:r>
    </w:p>
  </w:comment>
  <w:comment w:id="96" w:author="KING A.J." w:date="2018-03-07T08:14:00Z" w:initials="AJK">
    <w:p w:rsidR="00861320" w:rsidRDefault="00861320">
      <w:pPr>
        <w:pStyle w:val="CommentText"/>
      </w:pPr>
      <w:r>
        <w:rPr>
          <w:rStyle w:val="CommentReference"/>
        </w:rPr>
        <w:annotationRef/>
      </w:r>
      <w:r>
        <w:t xml:space="preserve">No idea why it is okay for others to do, but not us. </w:t>
      </w:r>
    </w:p>
  </w:comment>
  <w:comment w:id="113" w:author="KING A.J." w:date="2018-03-07T08:14:00Z" w:initials="AJK">
    <w:p w:rsidR="00861320" w:rsidRDefault="00861320">
      <w:pPr>
        <w:pStyle w:val="CommentText"/>
      </w:pPr>
      <w:r>
        <w:rPr>
          <w:rStyle w:val="CommentReference"/>
        </w:rPr>
        <w:annotationRef/>
      </w:r>
      <w:r>
        <w:t xml:space="preserve">Responses should be from the whole set of authors. i.e. “we”. It is also useful to reply as if writing to the Editor (i.e. “the referee makes a good point” because it is less personal and feels less argumentative. </w:t>
      </w:r>
    </w:p>
  </w:comment>
  <w:comment w:id="121" w:author="KING A.J." w:date="2018-03-07T08:14:00Z" w:initials="AJK">
    <w:p w:rsidR="00861320" w:rsidRDefault="00861320">
      <w:pPr>
        <w:pStyle w:val="CommentText"/>
      </w:pPr>
      <w:r>
        <w:rPr>
          <w:rStyle w:val="CommentReference"/>
        </w:rPr>
        <w:annotationRef/>
      </w:r>
      <w:r>
        <w:t>I agree this is beyond the scope</w:t>
      </w:r>
      <w:r w:rsidR="005E6237">
        <w:t xml:space="preserve"> of the study. But, just say that, and move on. </w:t>
      </w:r>
      <w:r>
        <w:t xml:space="preserve">Who/what are “field practitioners”?  </w:t>
      </w:r>
    </w:p>
  </w:comment>
  <w:comment w:id="127" w:author="KING A.J." w:date="2018-03-07T08:14:00Z" w:initials="AJK">
    <w:p w:rsidR="00861320" w:rsidRDefault="00861320">
      <w:pPr>
        <w:pStyle w:val="CommentText"/>
      </w:pPr>
      <w:r>
        <w:rPr>
          <w:rStyle w:val="CommentReference"/>
        </w:rPr>
        <w:annotationRef/>
      </w:r>
      <w:r>
        <w:t xml:space="preserve">This does not answer their question. </w:t>
      </w:r>
      <w:r w:rsidR="005E6237">
        <w:t xml:space="preserve">Give them some numbers. This is based on 21 decisions over xx goats with </w:t>
      </w:r>
      <w:proofErr w:type="spellStart"/>
      <w:r w:rsidR="005E6237">
        <w:t>xxxxx</w:t>
      </w:r>
      <w:proofErr w:type="spellEnd"/>
      <w:r w:rsidR="005E6237">
        <w:t xml:space="preserve"> million data points, and represents the first study to characterise heading of individuals within a group decision setting for a free-living animal. It is convincing (as a case study). </w:t>
      </w:r>
    </w:p>
  </w:comment>
  <w:comment w:id="135" w:author="KING A.J." w:date="2018-03-07T08:14:00Z" w:initials="AJK">
    <w:p w:rsidR="00861320" w:rsidRDefault="00861320">
      <w:pPr>
        <w:pStyle w:val="CommentText"/>
      </w:pPr>
      <w:r>
        <w:rPr>
          <w:rStyle w:val="CommentReference"/>
        </w:rPr>
        <w:annotationRef/>
      </w:r>
      <w:r>
        <w:t xml:space="preserve">We did not perform a statistical test. </w:t>
      </w:r>
    </w:p>
  </w:comment>
  <w:comment w:id="136" w:author="KING A.J." w:date="2018-03-07T08:14:00Z" w:initials="AJK">
    <w:p w:rsidR="00861320" w:rsidRDefault="00861320">
      <w:pPr>
        <w:pStyle w:val="CommentText"/>
      </w:pPr>
      <w:r>
        <w:rPr>
          <w:rStyle w:val="CommentReference"/>
        </w:rPr>
        <w:annotationRef/>
      </w:r>
      <w:r>
        <w:t xml:space="preserve">You have just reworded their concern. What can we do about it? Either convince the reader the approach is valid, or different/more analyses? </w:t>
      </w:r>
    </w:p>
  </w:comment>
  <w:comment w:id="141" w:author="KING A.J." w:date="2018-03-07T08:14:00Z" w:initials="AJK">
    <w:p w:rsidR="00861320" w:rsidRDefault="00861320">
      <w:pPr>
        <w:pStyle w:val="CommentText"/>
      </w:pPr>
      <w:r>
        <w:rPr>
          <w:rStyle w:val="CommentReference"/>
        </w:rPr>
        <w:annotationRef/>
      </w:r>
      <w:r>
        <w:t xml:space="preserve">Assume the Referee is an expert – you don’t need to school them. </w:t>
      </w:r>
    </w:p>
  </w:comment>
  <w:comment w:id="142" w:author="KING A.J." w:date="2018-03-07T08:14:00Z" w:initials="AJK">
    <w:p w:rsidR="00861320" w:rsidRDefault="00861320">
      <w:pPr>
        <w:pStyle w:val="CommentText"/>
      </w:pPr>
      <w:r>
        <w:rPr>
          <w:rStyle w:val="CommentReference"/>
        </w:rPr>
        <w:annotationRef/>
      </w:r>
      <w:r>
        <w:t xml:space="preserve">Which goats? </w:t>
      </w:r>
    </w:p>
  </w:comment>
  <w:comment w:id="143" w:author="KING A.J." w:date="2018-03-07T08:14:00Z" w:initials="AJK">
    <w:p w:rsidR="00861320" w:rsidRDefault="00861320">
      <w:pPr>
        <w:pStyle w:val="CommentText"/>
      </w:pPr>
      <w:r>
        <w:rPr>
          <w:rStyle w:val="CommentReference"/>
        </w:rPr>
        <w:annotationRef/>
      </w:r>
      <w:r w:rsidR="00A30B69">
        <w:t xml:space="preserve">What is this a basis for a toy model? </w:t>
      </w:r>
    </w:p>
  </w:comment>
  <w:comment w:id="144" w:author="KING A.J." w:date="2018-03-07T08:14:00Z" w:initials="AJK">
    <w:p w:rsidR="00A30B69" w:rsidRDefault="00A30B69">
      <w:pPr>
        <w:pStyle w:val="CommentText"/>
      </w:pPr>
      <w:r>
        <w:rPr>
          <w:rStyle w:val="CommentReference"/>
        </w:rPr>
        <w:annotationRef/>
      </w:r>
      <w:r>
        <w:t xml:space="preserve">Why are you telling them about other people’s work? What work is this anyway? Maybe useful to share with co-authors before the Referee. ;-0) </w:t>
      </w:r>
    </w:p>
  </w:comment>
  <w:comment w:id="145" w:author="KING A.J." w:date="2018-03-07T08:14:00Z" w:initials="AJK">
    <w:p w:rsidR="00A30B69" w:rsidRDefault="00A30B69">
      <w:pPr>
        <w:pStyle w:val="CommentText"/>
      </w:pPr>
      <w:r>
        <w:rPr>
          <w:rStyle w:val="CommentReference"/>
        </w:rPr>
        <w:annotationRef/>
      </w:r>
      <w:r>
        <w:t xml:space="preserve">This response did not solve the issue raised. </w:t>
      </w:r>
    </w:p>
  </w:comment>
  <w:comment w:id="146" w:author="KING A.J." w:date="2018-03-07T08:14:00Z" w:initials="AJK">
    <w:p w:rsidR="00A30B69" w:rsidRDefault="00A30B69">
      <w:pPr>
        <w:pStyle w:val="CommentText"/>
      </w:pPr>
      <w:r>
        <w:rPr>
          <w:rStyle w:val="CommentReference"/>
        </w:rPr>
        <w:annotationRef/>
      </w:r>
      <w:r>
        <w:t xml:space="preserve">This is not necessary at all. Don’t “bite”, they don’t ask you to do anything. </w:t>
      </w:r>
    </w:p>
  </w:comment>
  <w:comment w:id="152" w:author="KING A.J." w:date="2018-03-07T08:14:00Z" w:initials="AJK">
    <w:p w:rsidR="00A30B69" w:rsidRDefault="00A30B69">
      <w:pPr>
        <w:pStyle w:val="CommentText"/>
      </w:pPr>
      <w:r>
        <w:rPr>
          <w:rStyle w:val="CommentReference"/>
        </w:rPr>
        <w:annotationRef/>
      </w:r>
      <w:r>
        <w:t xml:space="preserve">What is this mini-essay for? </w:t>
      </w:r>
    </w:p>
  </w:comment>
  <w:comment w:id="166" w:author="KING A.J." w:date="2018-03-07T08:14:00Z" w:initials="AJK">
    <w:p w:rsidR="00A30B69" w:rsidRDefault="00A30B69" w:rsidP="00A30B69">
      <w:pPr>
        <w:pStyle w:val="CommentText"/>
      </w:pPr>
      <w:r>
        <w:rPr>
          <w:rStyle w:val="CommentReference"/>
        </w:rPr>
        <w:annotationRef/>
      </w:r>
      <w:r>
        <w:t xml:space="preserve">This does not answer their query. And your concluding sentence is not supported by anything we have done. It would require test of inter-individual distance and correlation in </w:t>
      </w:r>
      <w:r w:rsidR="005E6237">
        <w:t>velocities</w:t>
      </w:r>
      <w:r>
        <w:t xml:space="preserve">, over time.  </w:t>
      </w:r>
    </w:p>
  </w:comment>
  <w:comment w:id="207" w:author="KING A.J." w:date="2018-03-07T08:14:00Z" w:initials="AJK">
    <w:p w:rsidR="00A30B69" w:rsidRDefault="00A30B69">
      <w:pPr>
        <w:pStyle w:val="CommentText"/>
      </w:pPr>
      <w:r>
        <w:rPr>
          <w:rStyle w:val="CommentReference"/>
        </w:rPr>
        <w:annotationRef/>
      </w:r>
      <w:r>
        <w:t xml:space="preserve">You need to answer this specific referee comment, or else refer to Response to Referee 1 comment #2, or similar. </w:t>
      </w:r>
    </w:p>
  </w:comment>
  <w:comment w:id="213" w:author="KING A.J." w:date="2018-03-07T08:14:00Z" w:initials="AJK">
    <w:p w:rsidR="00A30B69" w:rsidRDefault="00A30B69">
      <w:pPr>
        <w:pStyle w:val="CommentText"/>
      </w:pPr>
      <w:r>
        <w:rPr>
          <w:rStyle w:val="CommentReference"/>
        </w:rPr>
        <w:annotationRef/>
      </w:r>
      <w:r>
        <w:t xml:space="preserve">No. </w:t>
      </w:r>
    </w:p>
    <w:p w:rsidR="00A30B69" w:rsidRDefault="00A30B69">
      <w:pPr>
        <w:pStyle w:val="CommentText"/>
      </w:pPr>
      <w:r>
        <w:t xml:space="preserve">Analyses could be re-run on 200 seconds or 500 seconds. This represents a sensitivity analyses. </w:t>
      </w:r>
    </w:p>
  </w:comment>
  <w:comment w:id="214" w:author="KING A.J." w:date="2018-03-07T08:14:00Z" w:initials="AJK">
    <w:p w:rsidR="00A30B69" w:rsidRDefault="00A30B69">
      <w:pPr>
        <w:pStyle w:val="CommentText"/>
      </w:pPr>
      <w:r>
        <w:rPr>
          <w:rStyle w:val="CommentReference"/>
        </w:rPr>
        <w:annotationRef/>
      </w:r>
      <w:r>
        <w:t xml:space="preserve">No, what supports this? </w:t>
      </w:r>
    </w:p>
  </w:comment>
  <w:comment w:id="219" w:author="KING A.J." w:date="2018-03-07T08:14:00Z" w:initials="AJK">
    <w:p w:rsidR="00A30B69" w:rsidRDefault="00A30B69">
      <w:pPr>
        <w:pStyle w:val="CommentText"/>
      </w:pPr>
      <w:r>
        <w:rPr>
          <w:rStyle w:val="CommentReference"/>
        </w:rPr>
        <w:annotationRef/>
      </w:r>
      <w:r>
        <w:t xml:space="preserve">Just say it is now defined properly, and insert the definition used in the text here in quotation marks and give line numbers. </w:t>
      </w:r>
    </w:p>
  </w:comment>
  <w:comment w:id="253" w:author="KING A.J." w:date="2018-03-07T08:14:00Z" w:initials="AJK">
    <w:p w:rsidR="00A30B69" w:rsidRDefault="00A30B69">
      <w:pPr>
        <w:pStyle w:val="CommentText"/>
      </w:pPr>
      <w:r>
        <w:rPr>
          <w:rStyle w:val="CommentReference"/>
        </w:rPr>
        <w:annotationRef/>
      </w:r>
      <w:r>
        <w:t>I disagree. We need to keep this in. It is a key point.</w:t>
      </w:r>
    </w:p>
  </w:comment>
  <w:comment w:id="258" w:author="KING A.J." w:date="2018-03-07T08:14:00Z" w:initials="AJK">
    <w:p w:rsidR="00A30B69" w:rsidRDefault="00A30B69">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A0"/>
    <w:rsid w:val="000150D6"/>
    <w:rsid w:val="00062110"/>
    <w:rsid w:val="000D3D86"/>
    <w:rsid w:val="000E300B"/>
    <w:rsid w:val="00127C08"/>
    <w:rsid w:val="001D1939"/>
    <w:rsid w:val="001E4AA0"/>
    <w:rsid w:val="00283132"/>
    <w:rsid w:val="00312B22"/>
    <w:rsid w:val="003945F7"/>
    <w:rsid w:val="003C18F5"/>
    <w:rsid w:val="00441D23"/>
    <w:rsid w:val="00490F9B"/>
    <w:rsid w:val="00561ACA"/>
    <w:rsid w:val="00584F25"/>
    <w:rsid w:val="005E6237"/>
    <w:rsid w:val="00651DA6"/>
    <w:rsid w:val="006578E4"/>
    <w:rsid w:val="006618BE"/>
    <w:rsid w:val="0067350E"/>
    <w:rsid w:val="006B722F"/>
    <w:rsid w:val="006C44A2"/>
    <w:rsid w:val="007C2F2B"/>
    <w:rsid w:val="007E17B1"/>
    <w:rsid w:val="008277DD"/>
    <w:rsid w:val="00861320"/>
    <w:rsid w:val="00896361"/>
    <w:rsid w:val="009248CF"/>
    <w:rsid w:val="00967619"/>
    <w:rsid w:val="009C0CC1"/>
    <w:rsid w:val="00A30B69"/>
    <w:rsid w:val="00A50BCF"/>
    <w:rsid w:val="00AC7062"/>
    <w:rsid w:val="00B32CA6"/>
    <w:rsid w:val="00C5238A"/>
    <w:rsid w:val="00C769AF"/>
    <w:rsid w:val="00C83177"/>
    <w:rsid w:val="00D41718"/>
    <w:rsid w:val="00DB6447"/>
    <w:rsid w:val="00DD2BFD"/>
    <w:rsid w:val="00E05FB0"/>
    <w:rsid w:val="00E81CE5"/>
    <w:rsid w:val="00ED23FC"/>
    <w:rsid w:val="00F42968"/>
    <w:rsid w:val="00F80669"/>
    <w:rsid w:val="00FE7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3132"/>
    <w:rPr>
      <w:sz w:val="16"/>
      <w:szCs w:val="16"/>
    </w:rPr>
  </w:style>
  <w:style w:type="paragraph" w:styleId="CommentText">
    <w:name w:val="annotation text"/>
    <w:basedOn w:val="Normal"/>
    <w:link w:val="CommentTextChar"/>
    <w:uiPriority w:val="99"/>
    <w:unhideWhenUsed/>
    <w:rsid w:val="00283132"/>
    <w:pPr>
      <w:spacing w:line="240" w:lineRule="auto"/>
    </w:pPr>
    <w:rPr>
      <w:sz w:val="20"/>
      <w:szCs w:val="20"/>
    </w:rPr>
  </w:style>
  <w:style w:type="character" w:customStyle="1" w:styleId="CommentTextChar">
    <w:name w:val="Comment Text Char"/>
    <w:basedOn w:val="DefaultParagraphFont"/>
    <w:link w:val="CommentText"/>
    <w:uiPriority w:val="99"/>
    <w:rsid w:val="00283132"/>
    <w:rPr>
      <w:sz w:val="20"/>
      <w:szCs w:val="20"/>
    </w:rPr>
  </w:style>
  <w:style w:type="paragraph" w:styleId="CommentSubject">
    <w:name w:val="annotation subject"/>
    <w:basedOn w:val="CommentText"/>
    <w:next w:val="CommentText"/>
    <w:link w:val="CommentSubjectChar"/>
    <w:uiPriority w:val="99"/>
    <w:semiHidden/>
    <w:unhideWhenUsed/>
    <w:rsid w:val="00283132"/>
    <w:rPr>
      <w:b/>
      <w:bCs/>
    </w:rPr>
  </w:style>
  <w:style w:type="character" w:customStyle="1" w:styleId="CommentSubjectChar">
    <w:name w:val="Comment Subject Char"/>
    <w:basedOn w:val="CommentTextChar"/>
    <w:link w:val="CommentSubject"/>
    <w:uiPriority w:val="99"/>
    <w:semiHidden/>
    <w:rsid w:val="00283132"/>
    <w:rPr>
      <w:b/>
      <w:bCs/>
      <w:sz w:val="20"/>
      <w:szCs w:val="20"/>
    </w:rPr>
  </w:style>
  <w:style w:type="paragraph" w:styleId="BalloonText">
    <w:name w:val="Balloon Text"/>
    <w:basedOn w:val="Normal"/>
    <w:link w:val="BalloonTextChar"/>
    <w:uiPriority w:val="99"/>
    <w:semiHidden/>
    <w:unhideWhenUsed/>
    <w:rsid w:val="00283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13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3132"/>
    <w:rPr>
      <w:sz w:val="16"/>
      <w:szCs w:val="16"/>
    </w:rPr>
  </w:style>
  <w:style w:type="paragraph" w:styleId="CommentText">
    <w:name w:val="annotation text"/>
    <w:basedOn w:val="Normal"/>
    <w:link w:val="CommentTextChar"/>
    <w:uiPriority w:val="99"/>
    <w:unhideWhenUsed/>
    <w:rsid w:val="00283132"/>
    <w:pPr>
      <w:spacing w:line="240" w:lineRule="auto"/>
    </w:pPr>
    <w:rPr>
      <w:sz w:val="20"/>
      <w:szCs w:val="20"/>
    </w:rPr>
  </w:style>
  <w:style w:type="character" w:customStyle="1" w:styleId="CommentTextChar">
    <w:name w:val="Comment Text Char"/>
    <w:basedOn w:val="DefaultParagraphFont"/>
    <w:link w:val="CommentText"/>
    <w:uiPriority w:val="99"/>
    <w:rsid w:val="00283132"/>
    <w:rPr>
      <w:sz w:val="20"/>
      <w:szCs w:val="20"/>
    </w:rPr>
  </w:style>
  <w:style w:type="paragraph" w:styleId="CommentSubject">
    <w:name w:val="annotation subject"/>
    <w:basedOn w:val="CommentText"/>
    <w:next w:val="CommentText"/>
    <w:link w:val="CommentSubjectChar"/>
    <w:uiPriority w:val="99"/>
    <w:semiHidden/>
    <w:unhideWhenUsed/>
    <w:rsid w:val="00283132"/>
    <w:rPr>
      <w:b/>
      <w:bCs/>
    </w:rPr>
  </w:style>
  <w:style w:type="character" w:customStyle="1" w:styleId="CommentSubjectChar">
    <w:name w:val="Comment Subject Char"/>
    <w:basedOn w:val="CommentTextChar"/>
    <w:link w:val="CommentSubject"/>
    <w:uiPriority w:val="99"/>
    <w:semiHidden/>
    <w:rsid w:val="00283132"/>
    <w:rPr>
      <w:b/>
      <w:bCs/>
      <w:sz w:val="20"/>
      <w:szCs w:val="20"/>
    </w:rPr>
  </w:style>
  <w:style w:type="paragraph" w:styleId="BalloonText">
    <w:name w:val="Balloon Text"/>
    <w:basedOn w:val="Normal"/>
    <w:link w:val="BalloonTextChar"/>
    <w:uiPriority w:val="99"/>
    <w:semiHidden/>
    <w:unhideWhenUsed/>
    <w:rsid w:val="00283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57D70-6C08-47B5-8F7F-28B741E9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RHUL</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Sankey_Dan</dc:creator>
  <cp:lastModifiedBy>KING A.J.</cp:lastModifiedBy>
  <cp:revision>2</cp:revision>
  <dcterms:created xsi:type="dcterms:W3CDTF">2018-03-07T08:15:00Z</dcterms:created>
  <dcterms:modified xsi:type="dcterms:W3CDTF">2018-03-07T08:15:00Z</dcterms:modified>
</cp:coreProperties>
</file>